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010" w:rsidRDefault="003D3776" w:rsidP="00F3632F">
      <w:pPr>
        <w:pStyle w:val="1"/>
      </w:pPr>
      <w:bookmarkStart w:id="0" w:name="_Toc392491986"/>
      <w:r>
        <w:rPr>
          <w:rFonts w:hint="eastAsia"/>
        </w:rPr>
        <w:t>会议模式</w:t>
      </w:r>
      <w:r w:rsidR="00A72A6E">
        <w:rPr>
          <w:rFonts w:hint="eastAsia"/>
        </w:rPr>
        <w:t>功能设计</w:t>
      </w:r>
      <w:bookmarkEnd w:id="0"/>
    </w:p>
    <w:p w:rsidR="00A728DA" w:rsidRPr="00A728DA" w:rsidRDefault="00BA5F30" w:rsidP="00A728DA">
      <w:pPr>
        <w:pStyle w:val="2"/>
      </w:pPr>
      <w:r>
        <w:rPr>
          <w:rFonts w:hint="eastAsia"/>
        </w:rPr>
        <w:t>会议首页</w:t>
      </w:r>
    </w:p>
    <w:p w:rsidR="006C1531" w:rsidRDefault="004C0721" w:rsidP="00A728DA">
      <w:pPr>
        <w:ind w:left="420" w:firstLineChars="200" w:firstLine="420"/>
        <w:rPr>
          <w:rFonts w:asciiTheme="minorEastAsia" w:hAnsiTheme="minorEastAsia"/>
          <w:color w:val="000000"/>
          <w:szCs w:val="21"/>
        </w:rPr>
      </w:pPr>
      <w:r>
        <w:rPr>
          <w:rFonts w:hint="eastAsia"/>
        </w:rPr>
        <w:t>展示登录人的会议、通知</w:t>
      </w:r>
      <w:r w:rsidR="00277400">
        <w:rPr>
          <w:rFonts w:hint="eastAsia"/>
        </w:rPr>
        <w:t>数量</w:t>
      </w:r>
      <w:r>
        <w:rPr>
          <w:rFonts w:hint="eastAsia"/>
        </w:rPr>
        <w:t>、邀请函</w:t>
      </w:r>
      <w:r w:rsidR="00277400">
        <w:rPr>
          <w:rFonts w:hint="eastAsia"/>
        </w:rPr>
        <w:t>数量</w:t>
      </w:r>
      <w:r w:rsidR="00F94B34">
        <w:rPr>
          <w:rFonts w:hint="eastAsia"/>
        </w:rPr>
        <w:t>(</w:t>
      </w:r>
      <w:proofErr w:type="gramStart"/>
      <w:r w:rsidR="00F94B34">
        <w:rPr>
          <w:rFonts w:hint="eastAsia"/>
        </w:rPr>
        <w:t>类似于微信</w:t>
      </w:r>
      <w:proofErr w:type="gramEnd"/>
      <w:r w:rsidR="00F94B34">
        <w:rPr>
          <w:rFonts w:hint="eastAsia"/>
        </w:rPr>
        <w:t>)</w:t>
      </w:r>
      <w:r w:rsidR="00E75628">
        <w:rPr>
          <w:rFonts w:hint="eastAsia"/>
        </w:rPr>
        <w:t>，并对这些</w:t>
      </w:r>
      <w:r w:rsidR="00CF3A4C">
        <w:rPr>
          <w:rFonts w:hint="eastAsia"/>
        </w:rPr>
        <w:t>数据</w:t>
      </w:r>
      <w:r w:rsidR="00E75628">
        <w:rPr>
          <w:rFonts w:hint="eastAsia"/>
        </w:rPr>
        <w:t>的操作</w:t>
      </w:r>
      <w:r w:rsidR="00471383">
        <w:rPr>
          <w:rFonts w:hint="eastAsia"/>
        </w:rPr>
        <w:t>，</w:t>
      </w:r>
      <w:r w:rsidR="006C1531" w:rsidRPr="006F1FB0">
        <w:rPr>
          <w:rFonts w:asciiTheme="minorEastAsia" w:hAnsiTheme="minorEastAsia" w:hint="eastAsia"/>
          <w:color w:val="000000"/>
          <w:szCs w:val="21"/>
        </w:rPr>
        <w:t>逻辑处理：</w:t>
      </w:r>
    </w:p>
    <w:p w:rsidR="0084397C" w:rsidRDefault="00F32893" w:rsidP="0034370E">
      <w:pPr>
        <w:pStyle w:val="aa"/>
        <w:spacing w:before="0" w:beforeAutospacing="0" w:after="0" w:afterAutospacing="0" w:line="360" w:lineRule="atLeast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ab/>
      </w:r>
      <w:r w:rsidR="00471383">
        <w:rPr>
          <w:rFonts w:asciiTheme="minorEastAsia" w:eastAsiaTheme="minorEastAsia" w:hAnsiTheme="minorEastAsia" w:hint="eastAsia"/>
          <w:color w:val="000000"/>
          <w:sz w:val="21"/>
          <w:szCs w:val="21"/>
        </w:rPr>
        <w:t>登录人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查询会议表和</w:t>
      </w:r>
      <w:r w:rsidR="00471383">
        <w:rPr>
          <w:rFonts w:asciiTheme="minorEastAsia" w:eastAsiaTheme="minorEastAsia" w:hAnsiTheme="minorEastAsia" w:hint="eastAsia"/>
          <w:color w:val="000000"/>
          <w:sz w:val="21"/>
          <w:szCs w:val="21"/>
        </w:rPr>
        <w:t>会议成员表，得到登录人的会议和邀请函</w:t>
      </w:r>
      <w:r w:rsidR="0084397C">
        <w:rPr>
          <w:rFonts w:asciiTheme="minorEastAsia" w:eastAsiaTheme="minorEastAsia" w:hAnsiTheme="minorEastAsia" w:hint="eastAsia"/>
          <w:color w:val="000000"/>
          <w:sz w:val="21"/>
          <w:szCs w:val="21"/>
        </w:rPr>
        <w:t>。通知是组织者修改会议信息后，由服务端推送到客户端，并存入客户端数据库。</w:t>
      </w:r>
    </w:p>
    <w:p w:rsidR="00C807F8" w:rsidRDefault="00C807F8" w:rsidP="0034370E">
      <w:pPr>
        <w:pStyle w:val="aa"/>
        <w:spacing w:before="0" w:beforeAutospacing="0" w:after="0" w:afterAutospacing="0" w:line="360" w:lineRule="atLeast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ab/>
        <w:t>页面操作：</w:t>
      </w:r>
    </w:p>
    <w:p w:rsidR="00C807F8" w:rsidRDefault="006631EA" w:rsidP="00416F54">
      <w:pPr>
        <w:pStyle w:val="aa"/>
        <w:numPr>
          <w:ilvl w:val="0"/>
          <w:numId w:val="17"/>
        </w:numPr>
        <w:spacing w:before="0" w:beforeAutospacing="0" w:after="0" w:afterAutospacing="0" w:line="360" w:lineRule="atLeast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页面数据获取</w:t>
      </w:r>
      <w:r w:rsidR="00EE24A9">
        <w:rPr>
          <w:rFonts w:asciiTheme="minorEastAsia" w:eastAsiaTheme="minorEastAsia" w:hAnsiTheme="minorEastAsia" w:hint="eastAsia"/>
          <w:color w:val="000000"/>
          <w:sz w:val="21"/>
          <w:szCs w:val="21"/>
        </w:rPr>
        <w:t>：调用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“</w:t>
      </w:r>
      <w:r w:rsidRPr="001E0919">
        <w:rPr>
          <w:rFonts w:asciiTheme="minorEastAsia" w:eastAsiaTheme="minorEastAsia" w:hAnsiTheme="minorEastAsia" w:hint="eastAsia"/>
          <w:color w:val="FF0000"/>
          <w:sz w:val="21"/>
          <w:szCs w:val="21"/>
        </w:rPr>
        <w:t>获取会议首页数据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”接口</w:t>
      </w:r>
      <w:r w:rsidR="00D30F2A">
        <w:rPr>
          <w:rFonts w:asciiTheme="minorEastAsia" w:eastAsiaTheme="minorEastAsia" w:hAnsiTheme="minorEastAsia" w:hint="eastAsia"/>
          <w:color w:val="000000"/>
          <w:sz w:val="21"/>
          <w:szCs w:val="21"/>
        </w:rPr>
        <w:t>+查询客户端数据库“通知表”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；</w:t>
      </w:r>
    </w:p>
    <w:p w:rsidR="006631EA" w:rsidRDefault="006631EA" w:rsidP="00416F54">
      <w:pPr>
        <w:pStyle w:val="aa"/>
        <w:numPr>
          <w:ilvl w:val="0"/>
          <w:numId w:val="17"/>
        </w:numPr>
        <w:spacing w:before="0" w:beforeAutospacing="0" w:after="0" w:afterAutospacing="0" w:line="360" w:lineRule="atLeast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取消邀请\报名：调用</w:t>
      </w:r>
      <w:r w:rsidR="008F608B">
        <w:rPr>
          <w:rFonts w:asciiTheme="minorEastAsia" w:eastAsiaTheme="minorEastAsia" w:hAnsiTheme="minorEastAsia" w:hint="eastAsia"/>
          <w:color w:val="000000"/>
          <w:sz w:val="21"/>
          <w:szCs w:val="21"/>
        </w:rPr>
        <w:t>“</w:t>
      </w:r>
      <w:r w:rsidRPr="005958B6">
        <w:rPr>
          <w:rFonts w:asciiTheme="minorEastAsia" w:eastAsiaTheme="minorEastAsia" w:hAnsiTheme="minorEastAsia" w:hint="eastAsia"/>
          <w:color w:val="FF0000"/>
          <w:sz w:val="21"/>
          <w:szCs w:val="21"/>
        </w:rPr>
        <w:t>取消邀请\报名</w:t>
      </w:r>
      <w:r w:rsidR="008F608B">
        <w:rPr>
          <w:rFonts w:asciiTheme="minorEastAsia" w:eastAsiaTheme="minorEastAsia" w:hAnsiTheme="minorEastAsia" w:hint="eastAsia"/>
          <w:color w:val="000000"/>
          <w:sz w:val="21"/>
          <w:szCs w:val="21"/>
        </w:rPr>
        <w:t>”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接口；</w:t>
      </w:r>
    </w:p>
    <w:p w:rsidR="00BE17A0" w:rsidRDefault="008F608B" w:rsidP="00416F54">
      <w:pPr>
        <w:pStyle w:val="aa"/>
        <w:numPr>
          <w:ilvl w:val="0"/>
          <w:numId w:val="17"/>
        </w:numPr>
        <w:spacing w:before="0" w:beforeAutospacing="0" w:after="0" w:afterAutospacing="0" w:line="360" w:lineRule="atLeast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删除：调用“</w:t>
      </w:r>
      <w:r w:rsidRPr="00A35693">
        <w:rPr>
          <w:rFonts w:asciiTheme="minorEastAsia" w:eastAsiaTheme="minorEastAsia" w:hAnsiTheme="minorEastAsia" w:hint="eastAsia"/>
          <w:color w:val="FF0000"/>
          <w:sz w:val="21"/>
          <w:szCs w:val="21"/>
        </w:rPr>
        <w:t>删除会议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”接口</w:t>
      </w:r>
      <w:r w:rsidR="00517414">
        <w:rPr>
          <w:rFonts w:asciiTheme="minorEastAsia" w:eastAsiaTheme="minorEastAsia" w:hAnsiTheme="minorEastAsia" w:hint="eastAsia"/>
          <w:color w:val="000000"/>
          <w:sz w:val="21"/>
          <w:szCs w:val="21"/>
        </w:rPr>
        <w:t>；</w:t>
      </w:r>
    </w:p>
    <w:p w:rsidR="00517414" w:rsidRDefault="00517414" w:rsidP="00416F54">
      <w:pPr>
        <w:pStyle w:val="aa"/>
        <w:numPr>
          <w:ilvl w:val="0"/>
          <w:numId w:val="17"/>
        </w:numPr>
        <w:spacing w:before="0" w:beforeAutospacing="0" w:after="0" w:afterAutospacing="0" w:line="360" w:lineRule="atLeast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F1FB0">
        <w:rPr>
          <w:rFonts w:asciiTheme="minorEastAsia" w:eastAsiaTheme="minorEastAsia" w:hAnsiTheme="minorEastAsia" w:hint="eastAsia"/>
          <w:color w:val="000000"/>
          <w:sz w:val="21"/>
          <w:szCs w:val="21"/>
        </w:rPr>
        <w:t>“地图导航”：进入导航页面，并通过坐标，调用地图接口进行导航；</w:t>
      </w:r>
    </w:p>
    <w:p w:rsidR="00517414" w:rsidRDefault="00517414" w:rsidP="00416F54">
      <w:pPr>
        <w:pStyle w:val="aa"/>
        <w:numPr>
          <w:ilvl w:val="0"/>
          <w:numId w:val="17"/>
        </w:numPr>
        <w:spacing w:before="0" w:beforeAutospacing="0" w:after="0" w:afterAutospacing="0" w:line="360" w:lineRule="atLeast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F1FB0">
        <w:rPr>
          <w:rFonts w:asciiTheme="minorEastAsia" w:eastAsiaTheme="minorEastAsia" w:hAnsiTheme="minorEastAsia" w:hint="eastAsia"/>
          <w:color w:val="000000"/>
          <w:sz w:val="21"/>
          <w:szCs w:val="21"/>
        </w:rPr>
        <w:t>“会议笔记”：进入会议笔记页面，</w:t>
      </w:r>
      <w:r w:rsidRPr="00A35693">
        <w:rPr>
          <w:rFonts w:asciiTheme="minorEastAsia" w:eastAsiaTheme="minorEastAsia" w:hAnsiTheme="minorEastAsia" w:hint="eastAsia"/>
          <w:color w:val="FF0000"/>
          <w:sz w:val="21"/>
          <w:szCs w:val="21"/>
        </w:rPr>
        <w:t>并调用会议笔记接口</w:t>
      </w:r>
      <w:r w:rsidRPr="006F1FB0">
        <w:rPr>
          <w:rFonts w:asciiTheme="minorEastAsia" w:eastAsiaTheme="minorEastAsia" w:hAnsiTheme="minorEastAsia" w:hint="eastAsia"/>
          <w:color w:val="000000"/>
          <w:sz w:val="21"/>
          <w:szCs w:val="21"/>
        </w:rPr>
        <w:t>，通过会议ID得到该会议下的</w:t>
      </w:r>
      <w:proofErr w:type="gramStart"/>
      <w:r w:rsidRPr="006F1FB0">
        <w:rPr>
          <w:rFonts w:asciiTheme="minorEastAsia" w:eastAsiaTheme="minorEastAsia" w:hAnsiTheme="minorEastAsia" w:hint="eastAsia"/>
          <w:color w:val="000000"/>
          <w:sz w:val="21"/>
          <w:szCs w:val="21"/>
        </w:rPr>
        <w:t>的</w:t>
      </w:r>
      <w:proofErr w:type="gramEnd"/>
      <w:r w:rsidRPr="006F1FB0">
        <w:rPr>
          <w:rFonts w:asciiTheme="minorEastAsia" w:eastAsiaTheme="minorEastAsia" w:hAnsiTheme="minorEastAsia" w:hint="eastAsia"/>
          <w:color w:val="000000"/>
          <w:sz w:val="21"/>
          <w:szCs w:val="21"/>
        </w:rPr>
        <w:t>会议笔记列表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；</w:t>
      </w:r>
    </w:p>
    <w:p w:rsidR="00517414" w:rsidRDefault="00517414" w:rsidP="00416F54">
      <w:pPr>
        <w:pStyle w:val="aa"/>
        <w:numPr>
          <w:ilvl w:val="0"/>
          <w:numId w:val="17"/>
        </w:numPr>
        <w:spacing w:before="0" w:beforeAutospacing="0" w:after="0" w:afterAutospacing="0" w:line="360" w:lineRule="atLeast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F1FB0">
        <w:rPr>
          <w:rFonts w:asciiTheme="minorEastAsia" w:eastAsiaTheme="minorEastAsia" w:hAnsiTheme="minorEastAsia" w:hint="eastAsia"/>
          <w:color w:val="000000"/>
          <w:sz w:val="21"/>
          <w:szCs w:val="21"/>
        </w:rPr>
        <w:t>“设置闹钟”：进入闹钟页面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，并设定闹钟，进行提醒；</w:t>
      </w:r>
    </w:p>
    <w:p w:rsidR="00987095" w:rsidRDefault="00205558" w:rsidP="00416F54">
      <w:pPr>
        <w:pStyle w:val="aa"/>
        <w:numPr>
          <w:ilvl w:val="0"/>
          <w:numId w:val="17"/>
        </w:numPr>
        <w:spacing w:before="0" w:beforeAutospacing="0" w:after="0" w:afterAutospacing="0" w:line="360" w:lineRule="atLeast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F1FB0">
        <w:rPr>
          <w:rFonts w:asciiTheme="minorEastAsia" w:eastAsiaTheme="minorEastAsia" w:hAnsiTheme="minorEastAsia" w:hint="eastAsia"/>
          <w:color w:val="000000"/>
          <w:sz w:val="21"/>
          <w:szCs w:val="21"/>
        </w:rPr>
        <w:t>“归档”：调用</w:t>
      </w:r>
      <w:r w:rsidRPr="00C339AF">
        <w:rPr>
          <w:rFonts w:asciiTheme="minorEastAsia" w:eastAsiaTheme="minorEastAsia" w:hAnsiTheme="minorEastAsia" w:hint="eastAsia"/>
          <w:color w:val="FF0000"/>
          <w:sz w:val="21"/>
          <w:szCs w:val="21"/>
        </w:rPr>
        <w:t>“会议归档”</w:t>
      </w:r>
      <w:r w:rsidRPr="006F1FB0">
        <w:rPr>
          <w:rFonts w:asciiTheme="minorEastAsia" w:eastAsiaTheme="minorEastAsia" w:hAnsiTheme="minorEastAsia" w:hint="eastAsia"/>
          <w:color w:val="000000"/>
          <w:sz w:val="21"/>
          <w:szCs w:val="21"/>
        </w:rPr>
        <w:t>接口，将会议成员表中，RYHYZT修改为归档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；</w:t>
      </w:r>
    </w:p>
    <w:p w:rsidR="00660B44" w:rsidRDefault="00660B44" w:rsidP="00660B44">
      <w:pPr>
        <w:pStyle w:val="3"/>
      </w:pPr>
      <w:r>
        <w:rPr>
          <w:rFonts w:hint="eastAsia"/>
        </w:rPr>
        <w:t>会议通知列表</w:t>
      </w:r>
    </w:p>
    <w:p w:rsidR="00C60FFD" w:rsidRDefault="00595629" w:rsidP="00E604EF">
      <w:pPr>
        <w:ind w:left="420" w:firstLineChars="200" w:firstLine="420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端消息</w:t>
      </w:r>
      <w:proofErr w:type="gramEnd"/>
      <w:r>
        <w:rPr>
          <w:rFonts w:hint="eastAsia"/>
        </w:rPr>
        <w:t>推送得到，存入客户端数据库。</w:t>
      </w:r>
      <w:r w:rsidR="003C341C">
        <w:rPr>
          <w:rFonts w:hint="eastAsia"/>
        </w:rPr>
        <w:t>登录人进入通知列表页面，查询客户端数据库，得到所有通知，并</w:t>
      </w:r>
      <w:r w:rsidR="009E087B">
        <w:rPr>
          <w:rFonts w:hint="eastAsia"/>
        </w:rPr>
        <w:t>通过数据库</w:t>
      </w:r>
      <w:r w:rsidR="003C341C">
        <w:rPr>
          <w:rFonts w:hint="eastAsia"/>
        </w:rPr>
        <w:t>标识已读未读</w:t>
      </w:r>
      <w:r w:rsidR="009E087B">
        <w:rPr>
          <w:rFonts w:hint="eastAsia"/>
        </w:rPr>
        <w:t>的字段，进行不同展现</w:t>
      </w:r>
      <w:r w:rsidR="00C60FFD">
        <w:rPr>
          <w:rFonts w:hint="eastAsia"/>
        </w:rPr>
        <w:t>。</w:t>
      </w:r>
    </w:p>
    <w:p w:rsidR="00C60FFD" w:rsidRDefault="00C60FFD" w:rsidP="00CC0956">
      <w:pPr>
        <w:ind w:left="420" w:firstLineChars="200" w:firstLine="420"/>
      </w:pPr>
      <w:r>
        <w:rPr>
          <w:rFonts w:hint="eastAsia"/>
        </w:rPr>
        <w:t>页面操作：</w:t>
      </w:r>
    </w:p>
    <w:p w:rsidR="00C60FFD" w:rsidRDefault="00595629" w:rsidP="00416F5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页面数据获取</w:t>
      </w:r>
      <w:r w:rsidR="00C60FFD">
        <w:rPr>
          <w:rFonts w:hint="eastAsia"/>
        </w:rPr>
        <w:t>：</w:t>
      </w:r>
      <w:r>
        <w:rPr>
          <w:rFonts w:hint="eastAsia"/>
        </w:rPr>
        <w:t>查询客户端数据库</w:t>
      </w:r>
      <w:r w:rsidR="00C60FFD">
        <w:rPr>
          <w:rFonts w:hint="eastAsia"/>
        </w:rPr>
        <w:t>；</w:t>
      </w:r>
    </w:p>
    <w:p w:rsidR="00747F6E" w:rsidRDefault="00747F6E" w:rsidP="00747F6E">
      <w:pPr>
        <w:pStyle w:val="3"/>
      </w:pPr>
      <w:r>
        <w:rPr>
          <w:rFonts w:hint="eastAsia"/>
        </w:rPr>
        <w:t>会议邀请函列表</w:t>
      </w:r>
    </w:p>
    <w:p w:rsidR="00747F6E" w:rsidRDefault="00595629" w:rsidP="006D2891">
      <w:pPr>
        <w:ind w:left="420" w:firstLine="300"/>
      </w:pPr>
      <w:r>
        <w:rPr>
          <w:rFonts w:hint="eastAsia"/>
        </w:rPr>
        <w:t>登录人进入会议邀请函列表页，查询会议表和会议成员表，得到邀请函列表；</w:t>
      </w:r>
    </w:p>
    <w:p w:rsidR="00595629" w:rsidRDefault="00595629" w:rsidP="00245EFC">
      <w:pPr>
        <w:ind w:firstLine="420"/>
      </w:pPr>
      <w:r>
        <w:rPr>
          <w:rFonts w:hint="eastAsia"/>
        </w:rPr>
        <w:t>页面操作：</w:t>
      </w:r>
    </w:p>
    <w:p w:rsidR="00595629" w:rsidRDefault="00595629" w:rsidP="00416F54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页面数据获取：</w:t>
      </w:r>
      <w:r w:rsidR="00606956">
        <w:rPr>
          <w:rFonts w:hint="eastAsia"/>
        </w:rPr>
        <w:t>调用</w:t>
      </w:r>
      <w:r w:rsidR="00606956" w:rsidRPr="003C377A">
        <w:rPr>
          <w:rFonts w:hint="eastAsia"/>
          <w:color w:val="FF0000"/>
        </w:rPr>
        <w:t>“查询邀请函”</w:t>
      </w:r>
      <w:r w:rsidR="00606956">
        <w:rPr>
          <w:rFonts w:hint="eastAsia"/>
        </w:rPr>
        <w:t>接口，得到邀请函列表；</w:t>
      </w:r>
    </w:p>
    <w:p w:rsidR="00092F07" w:rsidRPr="00747F6E" w:rsidRDefault="00092F07" w:rsidP="00416F54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点击列表信息：进入“会议邀请函”页面</w:t>
      </w:r>
    </w:p>
    <w:p w:rsidR="0034370E" w:rsidRPr="00BF0697" w:rsidDel="00F620A6" w:rsidRDefault="0034370E" w:rsidP="0034370E">
      <w:pPr>
        <w:pStyle w:val="aa"/>
        <w:spacing w:before="0" w:beforeAutospacing="0" w:after="0" w:afterAutospacing="0" w:line="360" w:lineRule="atLeast"/>
        <w:rPr>
          <w:del w:id="1" w:author="admin" w:date="2014-07-07T09:32:00Z"/>
          <w:rFonts w:ascii="微软雅黑" w:eastAsia="微软雅黑" w:hAnsi="微软雅黑"/>
          <w:color w:val="000000"/>
          <w:sz w:val="23"/>
          <w:szCs w:val="23"/>
        </w:rPr>
      </w:pPr>
    </w:p>
    <w:p w:rsidR="00976010" w:rsidRDefault="00AE425C" w:rsidP="00976010">
      <w:pPr>
        <w:pStyle w:val="3"/>
      </w:pPr>
      <w:r>
        <w:rPr>
          <w:rFonts w:hint="eastAsia"/>
        </w:rPr>
        <w:t>发起会议</w:t>
      </w:r>
    </w:p>
    <w:p w:rsidR="00C94487" w:rsidRDefault="00C94487" w:rsidP="008A34E0">
      <w:pPr>
        <w:ind w:left="300" w:firstLine="420"/>
      </w:pPr>
      <w:r>
        <w:rPr>
          <w:rFonts w:hint="eastAsia"/>
        </w:rPr>
        <w:t>组织者新建会议时，会将各类数据存入不同的业务表，详细如下</w:t>
      </w:r>
    </w:p>
    <w:p w:rsidR="00C94487" w:rsidRDefault="00C94487" w:rsidP="00416F54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会议详细信息</w:t>
      </w:r>
      <w:r>
        <w:rPr>
          <w:rFonts w:hint="eastAsia"/>
        </w:rPr>
        <w:t>---</w:t>
      </w:r>
      <w:r>
        <w:rPr>
          <w:rFonts w:hint="eastAsia"/>
        </w:rPr>
        <w:t>会议主表；</w:t>
      </w:r>
    </w:p>
    <w:p w:rsidR="00C94487" w:rsidRDefault="00C94487" w:rsidP="00416F54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邀请人员</w:t>
      </w:r>
      <w:r>
        <w:t>—</w:t>
      </w:r>
      <w:r>
        <w:rPr>
          <w:rFonts w:hint="eastAsia"/>
        </w:rPr>
        <w:t>会议成员表；</w:t>
      </w:r>
    </w:p>
    <w:p w:rsidR="00C94487" w:rsidRDefault="00C94487" w:rsidP="00416F54">
      <w:pPr>
        <w:pStyle w:val="a6"/>
        <w:numPr>
          <w:ilvl w:val="0"/>
          <w:numId w:val="16"/>
        </w:numPr>
        <w:ind w:firstLineChars="0"/>
      </w:pPr>
      <w:r>
        <w:lastRenderedPageBreak/>
        <w:t>分享需求</w:t>
      </w:r>
      <w:r>
        <w:t>—</w:t>
      </w:r>
      <w:r>
        <w:t>会议需求表；</w:t>
      </w:r>
    </w:p>
    <w:p w:rsidR="00C94487" w:rsidRDefault="00C94487" w:rsidP="00416F54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分享知识</w:t>
      </w:r>
      <w:r>
        <w:t>—</w:t>
      </w:r>
      <w:r>
        <w:rPr>
          <w:rFonts w:hint="eastAsia"/>
        </w:rPr>
        <w:t>会议知识表；</w:t>
      </w:r>
    </w:p>
    <w:p w:rsidR="00C94487" w:rsidRDefault="00C94487" w:rsidP="00416F54">
      <w:pPr>
        <w:pStyle w:val="a6"/>
        <w:numPr>
          <w:ilvl w:val="0"/>
          <w:numId w:val="16"/>
        </w:numPr>
        <w:ind w:firstLineChars="0"/>
      </w:pPr>
      <w:r>
        <w:t>人脉</w:t>
      </w:r>
      <w:r>
        <w:t>—</w:t>
      </w:r>
      <w:r>
        <w:t>会议人脉表；</w:t>
      </w:r>
    </w:p>
    <w:p w:rsidR="00C94487" w:rsidRDefault="00C94487" w:rsidP="00416F54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嘉宾议题</w:t>
      </w:r>
      <w:r>
        <w:t>—</w:t>
      </w:r>
      <w:r>
        <w:rPr>
          <w:rFonts w:hint="eastAsia"/>
        </w:rPr>
        <w:t>会议议题表；</w:t>
      </w:r>
    </w:p>
    <w:p w:rsidR="00A931C7" w:rsidRPr="00F32893" w:rsidRDefault="00A931C7" w:rsidP="00416F54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会议介绍图片</w:t>
      </w:r>
      <w:r>
        <w:rPr>
          <w:rFonts w:hint="eastAsia"/>
        </w:rPr>
        <w:t>--</w:t>
      </w:r>
      <w:r>
        <w:rPr>
          <w:rFonts w:hint="eastAsia"/>
        </w:rPr>
        <w:t>会议介绍图片表</w:t>
      </w:r>
    </w:p>
    <w:p w:rsidR="00C94487" w:rsidRPr="00C94487" w:rsidRDefault="00C94487" w:rsidP="00C94487"/>
    <w:p w:rsidR="006119BE" w:rsidRPr="00D81384" w:rsidRDefault="00851532" w:rsidP="00B72A3D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页面操作</w:t>
      </w:r>
      <w:r w:rsidR="006119BE" w:rsidRPr="00D81384">
        <w:rPr>
          <w:rFonts w:asciiTheme="minorEastAsia" w:hAnsiTheme="minorEastAsia" w:hint="eastAsia"/>
        </w:rPr>
        <w:t>：</w:t>
      </w:r>
    </w:p>
    <w:p w:rsidR="006306C6" w:rsidRPr="00D81384" w:rsidRDefault="003832EE" w:rsidP="00416F54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“邀请参会人”：进入组织好友页面</w:t>
      </w:r>
      <w:r w:rsidR="006306C6" w:rsidRPr="00D81384">
        <w:rPr>
          <w:rFonts w:asciiTheme="minorEastAsia" w:hAnsiTheme="minorEastAsia" w:hint="eastAsia"/>
        </w:rPr>
        <w:t>；</w:t>
      </w:r>
    </w:p>
    <w:p w:rsidR="00907416" w:rsidRPr="00D81384" w:rsidRDefault="00907416" w:rsidP="00416F54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</w:rPr>
      </w:pPr>
      <w:r w:rsidRPr="00D81384">
        <w:rPr>
          <w:rFonts w:asciiTheme="minorEastAsia" w:hAnsiTheme="minorEastAsia" w:hint="eastAsia"/>
        </w:rPr>
        <w:t>“</w:t>
      </w:r>
      <w:r w:rsidR="00A80876" w:rsidRPr="00D81384">
        <w:rPr>
          <w:rFonts w:asciiTheme="minorEastAsia" w:hAnsiTheme="minorEastAsia" w:hint="eastAsia"/>
        </w:rPr>
        <w:t>分享</w:t>
      </w:r>
      <w:r w:rsidR="00E25735" w:rsidRPr="00D81384">
        <w:rPr>
          <w:rFonts w:asciiTheme="minorEastAsia" w:hAnsiTheme="minorEastAsia" w:hint="eastAsia"/>
        </w:rPr>
        <w:t>人脉</w:t>
      </w:r>
      <w:r w:rsidRPr="00D81384">
        <w:rPr>
          <w:rFonts w:asciiTheme="minorEastAsia" w:hAnsiTheme="minorEastAsia" w:hint="eastAsia"/>
        </w:rPr>
        <w:t>”：</w:t>
      </w:r>
      <w:r w:rsidR="00E25735" w:rsidRPr="00D81384">
        <w:rPr>
          <w:rFonts w:asciiTheme="minorEastAsia" w:hAnsiTheme="minorEastAsia" w:hint="eastAsia"/>
        </w:rPr>
        <w:t>进入组织好友页面</w:t>
      </w:r>
      <w:r w:rsidRPr="00D81384">
        <w:rPr>
          <w:rFonts w:asciiTheme="minorEastAsia" w:hAnsiTheme="minorEastAsia" w:hint="eastAsia"/>
        </w:rPr>
        <w:t>；</w:t>
      </w:r>
    </w:p>
    <w:p w:rsidR="00B90347" w:rsidRPr="00D81384" w:rsidRDefault="00907416" w:rsidP="00416F54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</w:rPr>
      </w:pPr>
      <w:r w:rsidRPr="00D81384">
        <w:rPr>
          <w:rFonts w:asciiTheme="minorEastAsia" w:hAnsiTheme="minorEastAsia" w:hint="eastAsia"/>
        </w:rPr>
        <w:t>“</w:t>
      </w:r>
      <w:r w:rsidR="00A80876" w:rsidRPr="00D81384">
        <w:rPr>
          <w:rFonts w:asciiTheme="minorEastAsia" w:hAnsiTheme="minorEastAsia" w:hint="eastAsia"/>
        </w:rPr>
        <w:t>分享需求</w:t>
      </w:r>
      <w:r w:rsidRPr="00D81384">
        <w:rPr>
          <w:rFonts w:asciiTheme="minorEastAsia" w:hAnsiTheme="minorEastAsia" w:hint="eastAsia"/>
        </w:rPr>
        <w:t>”：</w:t>
      </w:r>
      <w:r w:rsidR="00B90347" w:rsidRPr="00D81384">
        <w:rPr>
          <w:rFonts w:asciiTheme="minorEastAsia" w:hAnsiTheme="minorEastAsia" w:hint="eastAsia"/>
        </w:rPr>
        <w:t>进入需求页面</w:t>
      </w:r>
      <w:r w:rsidR="003832EE">
        <w:rPr>
          <w:rFonts w:asciiTheme="minorEastAsia" w:hAnsiTheme="minorEastAsia" w:hint="eastAsia"/>
        </w:rPr>
        <w:t>；</w:t>
      </w:r>
    </w:p>
    <w:p w:rsidR="00907416" w:rsidRPr="00D81384" w:rsidRDefault="0032681F" w:rsidP="00416F54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</w:rPr>
      </w:pPr>
      <w:r w:rsidRPr="00D81384">
        <w:rPr>
          <w:rFonts w:asciiTheme="minorEastAsia" w:hAnsiTheme="minorEastAsia" w:hint="eastAsia"/>
        </w:rPr>
        <w:t>“分享知识”：进入需求页面；</w:t>
      </w:r>
    </w:p>
    <w:p w:rsidR="001A504C" w:rsidRPr="001A504C" w:rsidRDefault="00E10AE1" w:rsidP="00416F54">
      <w:pPr>
        <w:pStyle w:val="a6"/>
        <w:numPr>
          <w:ilvl w:val="0"/>
          <w:numId w:val="2"/>
        </w:numPr>
        <w:spacing w:line="360" w:lineRule="auto"/>
        <w:ind w:firstLineChars="0"/>
      </w:pPr>
      <w:r w:rsidRPr="00D81384">
        <w:rPr>
          <w:rFonts w:asciiTheme="minorEastAsia" w:hAnsiTheme="minorEastAsia" w:hint="eastAsia"/>
        </w:rPr>
        <w:t>“</w:t>
      </w:r>
      <w:r w:rsidR="0032655C" w:rsidRPr="00D81384">
        <w:rPr>
          <w:rFonts w:asciiTheme="minorEastAsia" w:hAnsiTheme="minorEastAsia" w:hint="eastAsia"/>
        </w:rPr>
        <w:t>打开更多</w:t>
      </w:r>
      <w:r w:rsidRPr="00D81384">
        <w:rPr>
          <w:rFonts w:asciiTheme="minorEastAsia" w:hAnsiTheme="minorEastAsia" w:hint="eastAsia"/>
        </w:rPr>
        <w:t>”</w:t>
      </w:r>
      <w:r w:rsidR="0032655C" w:rsidRPr="00D81384">
        <w:rPr>
          <w:rFonts w:asciiTheme="minorEastAsia" w:hAnsiTheme="minorEastAsia" w:hint="eastAsia"/>
        </w:rPr>
        <w:t>：隐藏层弹出；</w:t>
      </w:r>
    </w:p>
    <w:p w:rsidR="001A504C" w:rsidRPr="001A504C" w:rsidRDefault="001A504C" w:rsidP="00416F54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asciiTheme="minorEastAsia" w:hAnsiTheme="minorEastAsia" w:hint="eastAsia"/>
        </w:rPr>
        <w:t>“存草稿”：调用</w:t>
      </w:r>
      <w:r w:rsidRPr="007F53E7">
        <w:rPr>
          <w:rFonts w:asciiTheme="minorEastAsia" w:hAnsiTheme="minorEastAsia" w:hint="eastAsia"/>
          <w:color w:val="FF0000"/>
        </w:rPr>
        <w:t>“发起会议”</w:t>
      </w:r>
      <w:r>
        <w:rPr>
          <w:rFonts w:asciiTheme="minorEastAsia" w:hAnsiTheme="minorEastAsia" w:hint="eastAsia"/>
        </w:rPr>
        <w:t>接口；</w:t>
      </w:r>
    </w:p>
    <w:p w:rsidR="00DE5EB0" w:rsidRDefault="001A504C" w:rsidP="00416F54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asciiTheme="minorEastAsia" w:hAnsiTheme="minorEastAsia" w:hint="eastAsia"/>
        </w:rPr>
        <w:t>“完成”：调用</w:t>
      </w:r>
      <w:r w:rsidRPr="007F53E7">
        <w:rPr>
          <w:rFonts w:asciiTheme="minorEastAsia" w:hAnsiTheme="minorEastAsia" w:hint="eastAsia"/>
          <w:color w:val="FF0000"/>
        </w:rPr>
        <w:t>“发起会议”</w:t>
      </w:r>
      <w:r>
        <w:rPr>
          <w:rFonts w:asciiTheme="minorEastAsia" w:hAnsiTheme="minorEastAsia" w:hint="eastAsia"/>
        </w:rPr>
        <w:t>接口；</w:t>
      </w:r>
      <w:r w:rsidR="00907416">
        <w:t xml:space="preserve"> </w:t>
      </w:r>
    </w:p>
    <w:p w:rsidR="0033733C" w:rsidRDefault="0034370E" w:rsidP="0033733C">
      <w:pPr>
        <w:pStyle w:val="4"/>
      </w:pPr>
      <w:r>
        <w:rPr>
          <w:rFonts w:hint="eastAsia"/>
        </w:rPr>
        <w:t>邀请参会</w:t>
      </w:r>
    </w:p>
    <w:p w:rsidR="00D079E6" w:rsidRPr="00D079E6" w:rsidRDefault="00D079E6" w:rsidP="004B3E1A">
      <w:pPr>
        <w:ind w:left="420" w:firstLine="420"/>
      </w:pPr>
      <w:r>
        <w:rPr>
          <w:rFonts w:hint="eastAsia"/>
        </w:rPr>
        <w:t>页</w:t>
      </w:r>
      <w:r w:rsidR="00F12FD8">
        <w:rPr>
          <w:rFonts w:hint="eastAsia"/>
        </w:rPr>
        <w:t>面初始化，调用后台接口，得到好友和组织列表，并组织数据进行展现</w:t>
      </w:r>
      <w:r w:rsidR="00A07DFA">
        <w:rPr>
          <w:rFonts w:hint="eastAsia"/>
        </w:rPr>
        <w:t>。</w:t>
      </w:r>
      <w:r w:rsidR="00A07DFA" w:rsidRPr="00D079E6">
        <w:t xml:space="preserve"> </w:t>
      </w:r>
    </w:p>
    <w:p w:rsidR="00E10AE1" w:rsidRPr="00E10AE1" w:rsidRDefault="00957125" w:rsidP="00957125">
      <w:pPr>
        <w:ind w:left="420"/>
      </w:pPr>
      <w:r>
        <w:rPr>
          <w:rFonts w:hint="eastAsia"/>
        </w:rPr>
        <w:t>页面操作</w:t>
      </w:r>
      <w:r w:rsidR="00E10AE1">
        <w:rPr>
          <w:rFonts w:hint="eastAsia"/>
        </w:rPr>
        <w:t>：</w:t>
      </w:r>
    </w:p>
    <w:p w:rsidR="00E10AE1" w:rsidRDefault="00BA6F1F" w:rsidP="00416F54">
      <w:pPr>
        <w:pStyle w:val="a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页面数据获取：调用</w:t>
      </w:r>
      <w:r w:rsidRPr="0020431F">
        <w:rPr>
          <w:rFonts w:hint="eastAsia"/>
          <w:highlight w:val="yellow"/>
        </w:rPr>
        <w:t>“你们提供”</w:t>
      </w:r>
      <w:r>
        <w:rPr>
          <w:rFonts w:hint="eastAsia"/>
        </w:rPr>
        <w:t>接口，得到组织和人员列表</w:t>
      </w:r>
      <w:r w:rsidR="00E10AE1">
        <w:rPr>
          <w:rFonts w:hint="eastAsia"/>
        </w:rPr>
        <w:t>；</w:t>
      </w:r>
    </w:p>
    <w:p w:rsidR="00677BAD" w:rsidRDefault="00BA6F1F" w:rsidP="00416F54">
      <w:pPr>
        <w:pStyle w:val="a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选组织</w:t>
      </w:r>
      <w:r w:rsidR="00677BAD">
        <w:rPr>
          <w:rFonts w:hint="eastAsia"/>
        </w:rPr>
        <w:t>：</w:t>
      </w:r>
      <w:r>
        <w:rPr>
          <w:rFonts w:hint="eastAsia"/>
        </w:rPr>
        <w:t>则组织下人员全选</w:t>
      </w:r>
      <w:r w:rsidR="00677BAD">
        <w:rPr>
          <w:rFonts w:hint="eastAsia"/>
        </w:rPr>
        <w:t>；</w:t>
      </w:r>
    </w:p>
    <w:p w:rsidR="00BA6F1F" w:rsidRDefault="00BA6F1F" w:rsidP="00416F54">
      <w:pPr>
        <w:pStyle w:val="a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“邀请”：返回发起会议页面，并将邀请人返回到页面；</w:t>
      </w:r>
    </w:p>
    <w:p w:rsidR="00E10AE1" w:rsidRDefault="00E10AE1" w:rsidP="00E10AE1"/>
    <w:p w:rsidR="008D0860" w:rsidRDefault="008D0860" w:rsidP="008D0860">
      <w:pPr>
        <w:pStyle w:val="5"/>
      </w:pPr>
      <w:r>
        <w:rPr>
          <w:rFonts w:hint="eastAsia"/>
        </w:rPr>
        <w:t>打开组</w:t>
      </w:r>
    </w:p>
    <w:p w:rsidR="00F87247" w:rsidRPr="00F87247" w:rsidRDefault="00F87247" w:rsidP="004B3E1A">
      <w:pPr>
        <w:ind w:left="420" w:firstLine="420"/>
      </w:pPr>
      <w:proofErr w:type="gramStart"/>
      <w:r>
        <w:rPr>
          <w:rFonts w:hint="eastAsia"/>
        </w:rPr>
        <w:t>展现组</w:t>
      </w:r>
      <w:proofErr w:type="gramEnd"/>
      <w:r>
        <w:rPr>
          <w:rFonts w:hint="eastAsia"/>
        </w:rPr>
        <w:t>下成员，不确定在页面初始化时全部拿到数据，还是点击群组时，再次调用“提供接口”</w:t>
      </w:r>
    </w:p>
    <w:p w:rsidR="0080790F" w:rsidRDefault="0080790F" w:rsidP="0080790F">
      <w:pPr>
        <w:pStyle w:val="5"/>
      </w:pPr>
      <w:r>
        <w:rPr>
          <w:rFonts w:hint="eastAsia"/>
        </w:rPr>
        <w:t>其他邀请</w:t>
      </w:r>
    </w:p>
    <w:p w:rsidR="00CD2B35" w:rsidRPr="00CD2B35" w:rsidRDefault="00CD2B35" w:rsidP="00CD2B35">
      <w:pPr>
        <w:ind w:left="840"/>
      </w:pPr>
      <w:r>
        <w:rPr>
          <w:rFonts w:hint="eastAsia"/>
        </w:rPr>
        <w:t>页面列出列表</w:t>
      </w:r>
      <w:r>
        <w:t>—</w:t>
      </w:r>
      <w:r>
        <w:rPr>
          <w:rFonts w:hint="eastAsia"/>
        </w:rPr>
        <w:t>见原型；</w:t>
      </w:r>
    </w:p>
    <w:p w:rsidR="0080790F" w:rsidRDefault="0080790F" w:rsidP="0080790F">
      <w:pPr>
        <w:pStyle w:val="5"/>
      </w:pPr>
      <w:r>
        <w:rPr>
          <w:rFonts w:hint="eastAsia"/>
        </w:rPr>
        <w:lastRenderedPageBreak/>
        <w:t>短信邀请</w:t>
      </w:r>
    </w:p>
    <w:p w:rsidR="00957125" w:rsidRPr="00957125" w:rsidRDefault="00957125" w:rsidP="00957125">
      <w:pPr>
        <w:ind w:left="420"/>
      </w:pPr>
      <w:r>
        <w:rPr>
          <w:rFonts w:hint="eastAsia"/>
        </w:rPr>
        <w:t>进入好友页面，选择邀请人后，调用后台短信邀请接口，发送短信至手机；</w:t>
      </w:r>
    </w:p>
    <w:p w:rsidR="0080790F" w:rsidRDefault="0080790F" w:rsidP="0080790F">
      <w:pPr>
        <w:pStyle w:val="5"/>
      </w:pPr>
      <w:r>
        <w:rPr>
          <w:rFonts w:hint="eastAsia"/>
        </w:rPr>
        <w:t>当面邀请</w:t>
      </w:r>
    </w:p>
    <w:p w:rsidR="008D0860" w:rsidRDefault="00957125" w:rsidP="00177BAA">
      <w:pPr>
        <w:ind w:firstLine="420"/>
      </w:pPr>
      <w:r>
        <w:rPr>
          <w:rFonts w:hint="eastAsia"/>
        </w:rPr>
        <w:t>“当面邀请”：生成二维码，邀请人扫描二维码，即可</w:t>
      </w:r>
      <w:r w:rsidR="000F5ED5">
        <w:rPr>
          <w:rFonts w:hint="eastAsia"/>
        </w:rPr>
        <w:t>。</w:t>
      </w:r>
    </w:p>
    <w:p w:rsidR="000F5ED5" w:rsidRDefault="000F5ED5" w:rsidP="000F5ED5">
      <w:pPr>
        <w:ind w:firstLine="420"/>
      </w:pPr>
      <w:r>
        <w:rPr>
          <w:rFonts w:hint="eastAsia"/>
        </w:rPr>
        <w:t>组织者发起时，选择当面邀请，邀请人扫描二维码，则将邀请人数据放到“发起会议”页面的“邀请参会”部分；</w:t>
      </w:r>
    </w:p>
    <w:p w:rsidR="000F5ED5" w:rsidRPr="000F5ED5" w:rsidRDefault="000F5ED5" w:rsidP="00177BAA">
      <w:pPr>
        <w:ind w:firstLine="420"/>
      </w:pPr>
    </w:p>
    <w:p w:rsidR="0033733C" w:rsidRDefault="00875D2C" w:rsidP="0033733C">
      <w:pPr>
        <w:pStyle w:val="4"/>
      </w:pPr>
      <w:r>
        <w:rPr>
          <w:rFonts w:hint="eastAsia"/>
        </w:rPr>
        <w:t>分享人脉</w:t>
      </w:r>
    </w:p>
    <w:p w:rsidR="00E601FA" w:rsidRDefault="00E601FA" w:rsidP="00022B41">
      <w:pPr>
        <w:ind w:firstLine="420"/>
      </w:pPr>
      <w:r>
        <w:rPr>
          <w:rFonts w:hint="eastAsia"/>
        </w:rPr>
        <w:t>页面初始化，调用后台接口，得到好友和组织列表，并组织数据进行展现；</w:t>
      </w:r>
    </w:p>
    <w:p w:rsidR="00B07DD9" w:rsidRPr="00E10AE1" w:rsidRDefault="00B07DD9" w:rsidP="00B07DD9">
      <w:pPr>
        <w:ind w:left="420"/>
      </w:pPr>
      <w:r>
        <w:rPr>
          <w:rFonts w:hint="eastAsia"/>
        </w:rPr>
        <w:t>页面操作：</w:t>
      </w:r>
    </w:p>
    <w:p w:rsidR="00B07DD9" w:rsidRDefault="00B07DD9" w:rsidP="00416F54">
      <w:pPr>
        <w:pStyle w:val="a6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页面数据获取：调用</w:t>
      </w:r>
      <w:r w:rsidRPr="00D17550">
        <w:rPr>
          <w:rFonts w:hint="eastAsia"/>
          <w:highlight w:val="yellow"/>
        </w:rPr>
        <w:t>“你们提供”</w:t>
      </w:r>
      <w:r>
        <w:rPr>
          <w:rFonts w:hint="eastAsia"/>
        </w:rPr>
        <w:t>接口，得到组织和人员列表；</w:t>
      </w:r>
    </w:p>
    <w:p w:rsidR="00EF50D7" w:rsidRDefault="003149B4" w:rsidP="00416F54">
      <w:pPr>
        <w:pStyle w:val="a6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选组织：则组织下人员全选；</w:t>
      </w:r>
    </w:p>
    <w:p w:rsidR="00EF50D7" w:rsidRPr="00D77BEF" w:rsidRDefault="00EF50D7" w:rsidP="00EF50D7">
      <w:pPr>
        <w:spacing w:line="360" w:lineRule="auto"/>
        <w:ind w:left="420"/>
      </w:pPr>
    </w:p>
    <w:p w:rsidR="00204079" w:rsidRDefault="00204079" w:rsidP="00204079">
      <w:pPr>
        <w:pStyle w:val="5"/>
      </w:pPr>
      <w:r>
        <w:rPr>
          <w:rFonts w:hint="eastAsia"/>
        </w:rPr>
        <w:t>嘉宾设置</w:t>
      </w:r>
    </w:p>
    <w:p w:rsidR="00EF50D7" w:rsidRDefault="00433EBF" w:rsidP="009A5F22">
      <w:pPr>
        <w:spacing w:line="360" w:lineRule="auto"/>
        <w:ind w:firstLine="420"/>
      </w:pPr>
      <w:r>
        <w:rPr>
          <w:rFonts w:hint="eastAsia"/>
        </w:rPr>
        <w:t>从“分享人脉”得到</w:t>
      </w:r>
      <w:r w:rsidR="009A5F22">
        <w:rPr>
          <w:rFonts w:hint="eastAsia"/>
        </w:rPr>
        <w:t>选择的人员</w:t>
      </w:r>
      <w:r>
        <w:rPr>
          <w:rFonts w:hint="eastAsia"/>
        </w:rPr>
        <w:t>数据</w:t>
      </w:r>
      <w:r w:rsidR="009A5F22">
        <w:rPr>
          <w:rFonts w:hint="eastAsia"/>
        </w:rPr>
        <w:t>，在此页面展现，选择会议角色，并填写嘉宾的议题信息</w:t>
      </w:r>
      <w:r w:rsidR="00F2104C">
        <w:rPr>
          <w:rFonts w:hint="eastAsia"/>
        </w:rPr>
        <w:t>；</w:t>
      </w:r>
      <w:r w:rsidR="009325F0">
        <w:rPr>
          <w:rFonts w:hint="eastAsia"/>
        </w:rPr>
        <w:t>页面操作：</w:t>
      </w:r>
    </w:p>
    <w:p w:rsidR="009325F0" w:rsidRDefault="00C53D9C" w:rsidP="00416F54">
      <w:pPr>
        <w:pStyle w:val="a6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选择角色：选择人脉，则显示是否公开；选择主讲，则填写议题、时间、介绍、</w:t>
      </w:r>
      <w:r w:rsidR="00112382">
        <w:rPr>
          <w:rFonts w:hint="eastAsia"/>
        </w:rPr>
        <w:t>路演文件、</w:t>
      </w:r>
      <w:r>
        <w:rPr>
          <w:rFonts w:hint="eastAsia"/>
        </w:rPr>
        <w:t>是否公开</w:t>
      </w:r>
      <w:r w:rsidR="00D77BEF">
        <w:rPr>
          <w:rFonts w:hint="eastAsia"/>
        </w:rPr>
        <w:t>；</w:t>
      </w:r>
    </w:p>
    <w:p w:rsidR="00D77BEF" w:rsidRDefault="00D77BEF" w:rsidP="00416F54">
      <w:pPr>
        <w:pStyle w:val="a6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点击完成：进入发起会议页面，并将所选人员，放到分享人脉区域；</w:t>
      </w:r>
    </w:p>
    <w:p w:rsidR="009A5F22" w:rsidRDefault="009A5F22" w:rsidP="00433EBF">
      <w:pPr>
        <w:spacing w:line="360" w:lineRule="auto"/>
        <w:ind w:left="840"/>
      </w:pPr>
    </w:p>
    <w:p w:rsidR="0033733C" w:rsidRDefault="00C07877" w:rsidP="0033733C">
      <w:pPr>
        <w:pStyle w:val="4"/>
      </w:pPr>
      <w:r>
        <w:rPr>
          <w:rFonts w:hint="eastAsia"/>
        </w:rPr>
        <w:t>分享需求</w:t>
      </w:r>
    </w:p>
    <w:p w:rsidR="00DA65DB" w:rsidRDefault="00B87D3F" w:rsidP="00C35853">
      <w:pPr>
        <w:ind w:left="420"/>
      </w:pPr>
      <w:r>
        <w:rPr>
          <w:rFonts w:hint="eastAsia"/>
        </w:rPr>
        <w:t>展现登录人需求列表</w:t>
      </w:r>
      <w:r w:rsidR="00C35853">
        <w:rPr>
          <w:rFonts w:hint="eastAsia"/>
        </w:rPr>
        <w:t>。页面操作：</w:t>
      </w:r>
    </w:p>
    <w:p w:rsidR="00624E29" w:rsidRDefault="00624E29" w:rsidP="00416F54">
      <w:pPr>
        <w:pStyle w:val="a6"/>
        <w:numPr>
          <w:ilvl w:val="0"/>
          <w:numId w:val="4"/>
        </w:numPr>
        <w:spacing w:line="360" w:lineRule="auto"/>
        <w:ind w:firstLineChars="0"/>
      </w:pPr>
      <w:r>
        <w:t>页面数据来源：</w:t>
      </w:r>
      <w:r w:rsidR="00C35853">
        <w:t>调用</w:t>
      </w:r>
      <w:proofErr w:type="gramStart"/>
      <w:r w:rsidR="00C35853" w:rsidRPr="009B3A8A">
        <w:rPr>
          <w:highlight w:val="yellow"/>
        </w:rPr>
        <w:t>”</w:t>
      </w:r>
      <w:proofErr w:type="gramEnd"/>
      <w:r w:rsidR="00C35853" w:rsidRPr="009B3A8A">
        <w:rPr>
          <w:highlight w:val="yellow"/>
        </w:rPr>
        <w:t>你们提供</w:t>
      </w:r>
      <w:r w:rsidR="00C35853" w:rsidRPr="009B3A8A">
        <w:rPr>
          <w:highlight w:val="yellow"/>
        </w:rPr>
        <w:t>“</w:t>
      </w:r>
      <w:r>
        <w:t>接口；</w:t>
      </w:r>
    </w:p>
    <w:p w:rsidR="008376D8" w:rsidRDefault="008376D8" w:rsidP="00416F54">
      <w:pPr>
        <w:pStyle w:val="a6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点击完成：进入发起会议页面，并将所选需求，放到分享需求区域；</w:t>
      </w:r>
    </w:p>
    <w:p w:rsidR="0033733C" w:rsidRDefault="00056010" w:rsidP="0033733C">
      <w:pPr>
        <w:pStyle w:val="4"/>
      </w:pPr>
      <w:r>
        <w:rPr>
          <w:rFonts w:hint="eastAsia"/>
        </w:rPr>
        <w:lastRenderedPageBreak/>
        <w:t>分享知识</w:t>
      </w:r>
    </w:p>
    <w:p w:rsidR="00952171" w:rsidRDefault="00DC735A" w:rsidP="00952171">
      <w:pPr>
        <w:spacing w:line="360" w:lineRule="auto"/>
        <w:ind w:firstLineChars="200" w:firstLine="420"/>
      </w:pPr>
      <w:r>
        <w:rPr>
          <w:rFonts w:hint="eastAsia"/>
        </w:rPr>
        <w:t>展现登录人知识列表。页面操作</w:t>
      </w:r>
      <w:r w:rsidR="00CB2115">
        <w:t>：</w:t>
      </w:r>
    </w:p>
    <w:p w:rsidR="00CB2115" w:rsidRDefault="00CB2115" w:rsidP="00416F54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页面数据来源：</w:t>
      </w:r>
      <w:r w:rsidR="00453067">
        <w:rPr>
          <w:rFonts w:hint="eastAsia"/>
        </w:rPr>
        <w:t>调用</w:t>
      </w:r>
      <w:proofErr w:type="gramStart"/>
      <w:r w:rsidR="00453067" w:rsidRPr="002B5DE3">
        <w:rPr>
          <w:rFonts w:hint="eastAsia"/>
          <w:highlight w:val="yellow"/>
        </w:rPr>
        <w:t>“</w:t>
      </w:r>
      <w:proofErr w:type="gramEnd"/>
      <w:r w:rsidR="00453067" w:rsidRPr="002B5DE3">
        <w:rPr>
          <w:rFonts w:hint="eastAsia"/>
          <w:highlight w:val="yellow"/>
        </w:rPr>
        <w:t>你们提供“</w:t>
      </w:r>
      <w:r>
        <w:rPr>
          <w:rFonts w:hint="eastAsia"/>
        </w:rPr>
        <w:t>接口；</w:t>
      </w:r>
    </w:p>
    <w:p w:rsidR="00CB2115" w:rsidRDefault="00CB2115" w:rsidP="00416F54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点击完成：进入发起会议页面，并将所选知识，放到分享知识区域；</w:t>
      </w:r>
    </w:p>
    <w:p w:rsidR="00A90111" w:rsidRDefault="00C67AE4" w:rsidP="00CD1353">
      <w:pPr>
        <w:pStyle w:val="4"/>
      </w:pPr>
      <w:r>
        <w:rPr>
          <w:rFonts w:hint="eastAsia"/>
        </w:rPr>
        <w:t>打开更多</w:t>
      </w:r>
    </w:p>
    <w:p w:rsidR="00D2052B" w:rsidRPr="00D2052B" w:rsidRDefault="00D2052B" w:rsidP="00D2052B">
      <w:pPr>
        <w:ind w:left="420"/>
      </w:pPr>
      <w:r>
        <w:rPr>
          <w:rFonts w:hint="eastAsia"/>
        </w:rPr>
        <w:t>页面隐藏在发起会议下方，点击打开后，下方显示</w:t>
      </w:r>
      <w:r>
        <w:t>—</w:t>
      </w:r>
      <w:r>
        <w:rPr>
          <w:rFonts w:hint="eastAsia"/>
        </w:rPr>
        <w:t>见原型；</w:t>
      </w:r>
    </w:p>
    <w:p w:rsidR="00CD1353" w:rsidRDefault="00BC4CBA" w:rsidP="00090F49">
      <w:pPr>
        <w:spacing w:line="360" w:lineRule="auto"/>
        <w:ind w:firstLineChars="200" w:firstLine="420"/>
      </w:pPr>
      <w:r>
        <w:t>逻辑处理：</w:t>
      </w:r>
    </w:p>
    <w:p w:rsidR="00BC4CBA" w:rsidRDefault="00BC4CBA" w:rsidP="00416F54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页面隐藏在发起会议下方，点击打开后，下方显示；</w:t>
      </w:r>
    </w:p>
    <w:p w:rsidR="00BC4CBA" w:rsidRDefault="00C75FB2" w:rsidP="00416F54">
      <w:pPr>
        <w:pStyle w:val="a6"/>
        <w:numPr>
          <w:ilvl w:val="0"/>
          <w:numId w:val="6"/>
        </w:numPr>
        <w:spacing w:line="360" w:lineRule="auto"/>
        <w:ind w:firstLineChars="0"/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时间“：</w:t>
      </w:r>
      <w:r w:rsidR="002606E2">
        <w:rPr>
          <w:rFonts w:hint="eastAsia"/>
        </w:rPr>
        <w:t>进入时间页面</w:t>
      </w:r>
      <w:r>
        <w:rPr>
          <w:rFonts w:hint="eastAsia"/>
        </w:rPr>
        <w:t>；</w:t>
      </w:r>
    </w:p>
    <w:p w:rsidR="00C75FB2" w:rsidRDefault="00684300" w:rsidP="00416F54">
      <w:pPr>
        <w:pStyle w:val="a6"/>
        <w:numPr>
          <w:ilvl w:val="0"/>
          <w:numId w:val="6"/>
        </w:numPr>
        <w:spacing w:line="360" w:lineRule="auto"/>
        <w:ind w:firstLineChars="0"/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地点位置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：</w:t>
      </w:r>
      <w:r w:rsidR="00CD35F7">
        <w:rPr>
          <w:rFonts w:hint="eastAsia"/>
        </w:rPr>
        <w:t>文字录入后，点击后方定位按钮，进入“地点”页面，并将录入的文字传到此页面，然后在地图选择位置后，点击完成；返回发起会议页面，并将地点坐标写到页面；</w:t>
      </w:r>
    </w:p>
    <w:p w:rsidR="00526E34" w:rsidRDefault="0069067D" w:rsidP="00416F54">
      <w:pPr>
        <w:pStyle w:val="a6"/>
        <w:numPr>
          <w:ilvl w:val="0"/>
          <w:numId w:val="6"/>
        </w:numPr>
        <w:spacing w:line="360" w:lineRule="auto"/>
        <w:ind w:firstLineChars="0"/>
      </w:pPr>
      <w:r>
        <w:t>“</w:t>
      </w:r>
      <w:r>
        <w:t>会议介绍</w:t>
      </w:r>
      <w:r>
        <w:t>”</w:t>
      </w:r>
      <w:r>
        <w:t>：文字描述，可添加图片，最多添加</w:t>
      </w:r>
      <w:r>
        <w:rPr>
          <w:rFonts w:hint="eastAsia"/>
        </w:rPr>
        <w:t>9</w:t>
      </w:r>
      <w:r>
        <w:rPr>
          <w:rFonts w:hint="eastAsia"/>
        </w:rPr>
        <w:t>张</w:t>
      </w:r>
      <w:r w:rsidR="00526E34">
        <w:rPr>
          <w:rFonts w:hint="eastAsia"/>
        </w:rPr>
        <w:t>，点击完成；返回发起会议页面；</w:t>
      </w:r>
    </w:p>
    <w:p w:rsidR="003D3532" w:rsidRDefault="003D3532" w:rsidP="00416F54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“保密会议”：默认打开，广场不显示，不可分享、转发；如果同时打开“人数”，</w:t>
      </w:r>
      <w:proofErr w:type="gramStart"/>
      <w:r>
        <w:rPr>
          <w:rFonts w:hint="eastAsia"/>
        </w:rPr>
        <w:t>则广场</w:t>
      </w:r>
      <w:proofErr w:type="gramEnd"/>
      <w:r>
        <w:rPr>
          <w:rFonts w:hint="eastAsia"/>
        </w:rPr>
        <w:t>显示，但不可分享转发；</w:t>
      </w:r>
    </w:p>
    <w:p w:rsidR="003D3532" w:rsidRDefault="003D3532" w:rsidP="00416F54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“人数”：打开后，可输入人数；</w:t>
      </w:r>
    </w:p>
    <w:p w:rsidR="00250C8B" w:rsidRDefault="00250C8B" w:rsidP="00250C8B">
      <w:pPr>
        <w:spacing w:line="360" w:lineRule="auto"/>
        <w:ind w:left="420"/>
      </w:pPr>
    </w:p>
    <w:p w:rsidR="00250C8B" w:rsidRDefault="00250C8B" w:rsidP="00250C8B">
      <w:pPr>
        <w:pStyle w:val="5"/>
      </w:pPr>
      <w:r>
        <w:t>时间</w:t>
      </w:r>
    </w:p>
    <w:p w:rsidR="003D1E98" w:rsidRPr="003D1E98" w:rsidRDefault="00E53F45" w:rsidP="00813B4A">
      <w:pPr>
        <w:ind w:left="420" w:firstLine="420"/>
      </w:pPr>
      <w:r>
        <w:rPr>
          <w:rFonts w:hint="eastAsia"/>
        </w:rPr>
        <w:t>页面操作：选择开始时间结束时间，点击完成，返回发起会议页面，并将选择的时间附到时间位置</w:t>
      </w:r>
    </w:p>
    <w:p w:rsidR="00250C8B" w:rsidRDefault="00250C8B" w:rsidP="00250C8B">
      <w:pPr>
        <w:pStyle w:val="5"/>
      </w:pPr>
      <w:r>
        <w:t>地点</w:t>
      </w:r>
    </w:p>
    <w:p w:rsidR="00BC0B05" w:rsidRPr="00BC0B05" w:rsidRDefault="00BC0B05" w:rsidP="00BC0B05">
      <w:pPr>
        <w:ind w:left="840"/>
      </w:pPr>
      <w:r>
        <w:rPr>
          <w:rFonts w:hint="eastAsia"/>
        </w:rPr>
        <w:t>页面操作：文字区域显示传入文本，在地图选择区域，点击确定返回；</w:t>
      </w:r>
    </w:p>
    <w:p w:rsidR="00250C8B" w:rsidRDefault="00250C8B" w:rsidP="00250C8B">
      <w:pPr>
        <w:pStyle w:val="5"/>
      </w:pPr>
      <w:r>
        <w:lastRenderedPageBreak/>
        <w:t>会议介绍</w:t>
      </w:r>
    </w:p>
    <w:p w:rsidR="00250C8B" w:rsidRPr="00250C8B" w:rsidRDefault="00B97785" w:rsidP="00B97785">
      <w:pPr>
        <w:ind w:left="720"/>
      </w:pPr>
      <w:r>
        <w:t>文字描述，可添加图片，最多添加</w:t>
      </w:r>
      <w:r>
        <w:rPr>
          <w:rFonts w:hint="eastAsia"/>
        </w:rPr>
        <w:t>9</w:t>
      </w:r>
      <w:r>
        <w:rPr>
          <w:rFonts w:hint="eastAsia"/>
        </w:rPr>
        <w:t>张，点击完成；</w:t>
      </w:r>
      <w:r w:rsidR="0073011E">
        <w:rPr>
          <w:rFonts w:hint="eastAsia"/>
        </w:rPr>
        <w:t>（</w:t>
      </w:r>
      <w:r w:rsidR="00D25724">
        <w:rPr>
          <w:rFonts w:hint="eastAsia"/>
        </w:rPr>
        <w:t>如未添加页面，则客户端显示默认图片</w:t>
      </w:r>
      <w:r w:rsidR="0073011E">
        <w:rPr>
          <w:rFonts w:hint="eastAsia"/>
        </w:rPr>
        <w:t>）</w:t>
      </w:r>
      <w:r w:rsidR="00D25724">
        <w:rPr>
          <w:rFonts w:hint="eastAsia"/>
        </w:rPr>
        <w:t>，</w:t>
      </w:r>
      <w:r>
        <w:rPr>
          <w:rFonts w:hint="eastAsia"/>
        </w:rPr>
        <w:t>返回发起会议页面；</w:t>
      </w:r>
    </w:p>
    <w:p w:rsidR="00250C8B" w:rsidRPr="00CD1353" w:rsidRDefault="00250C8B" w:rsidP="00250C8B">
      <w:pPr>
        <w:spacing w:line="360" w:lineRule="auto"/>
        <w:ind w:left="420"/>
      </w:pPr>
    </w:p>
    <w:p w:rsidR="00976010" w:rsidRDefault="00D96D53" w:rsidP="00976010">
      <w:pPr>
        <w:pStyle w:val="3"/>
      </w:pPr>
      <w:r>
        <w:rPr>
          <w:rFonts w:hint="eastAsia"/>
        </w:rPr>
        <w:t>会议邀请函</w:t>
      </w:r>
    </w:p>
    <w:p w:rsidR="00F412DE" w:rsidRDefault="00067940" w:rsidP="00116BF3">
      <w:pPr>
        <w:ind w:left="720"/>
      </w:pPr>
      <w:r>
        <w:rPr>
          <w:rFonts w:hint="eastAsia"/>
        </w:rPr>
        <w:t>得到会议详情、大数据相关人员和文档</w:t>
      </w:r>
      <w:r w:rsidR="00116BF3">
        <w:rPr>
          <w:rFonts w:hint="eastAsia"/>
        </w:rPr>
        <w:t>。页面操作：</w:t>
      </w:r>
      <w:r w:rsidR="00227059">
        <w:t xml:space="preserve"> </w:t>
      </w:r>
    </w:p>
    <w:p w:rsidR="008C6ADF" w:rsidRDefault="008C6ADF" w:rsidP="00116BF3">
      <w:pPr>
        <w:ind w:left="720"/>
      </w:pPr>
    </w:p>
    <w:p w:rsidR="003B5D0F" w:rsidRDefault="008C6ADF" w:rsidP="00416F54">
      <w:pPr>
        <w:pStyle w:val="a6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页面数据：调用</w:t>
      </w:r>
      <w:r w:rsidRPr="00447E61">
        <w:rPr>
          <w:rFonts w:hint="eastAsia"/>
          <w:highlight w:val="red"/>
        </w:rPr>
        <w:t>“查询会议详情”</w:t>
      </w:r>
      <w:r>
        <w:rPr>
          <w:rFonts w:hint="eastAsia"/>
        </w:rPr>
        <w:t>接口，得到会议详情</w:t>
      </w:r>
      <w:r w:rsidR="008D795E">
        <w:rPr>
          <w:rFonts w:hint="eastAsia"/>
        </w:rPr>
        <w:t>。查询</w:t>
      </w:r>
      <w:r w:rsidR="008D795E" w:rsidRPr="00447E61">
        <w:rPr>
          <w:rFonts w:hint="eastAsia"/>
          <w:highlight w:val="yellow"/>
        </w:rPr>
        <w:t>“你们提供”</w:t>
      </w:r>
      <w:r w:rsidR="008D795E">
        <w:rPr>
          <w:rFonts w:hint="eastAsia"/>
        </w:rPr>
        <w:t>接口，得到会议相关的人员和文档</w:t>
      </w:r>
      <w:r w:rsidR="000E0492">
        <w:rPr>
          <w:rFonts w:hint="eastAsia"/>
        </w:rPr>
        <w:t>；</w:t>
      </w:r>
    </w:p>
    <w:p w:rsidR="0068241A" w:rsidRDefault="0068241A" w:rsidP="00416F54">
      <w:pPr>
        <w:pStyle w:val="a6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点击接受邀请：</w:t>
      </w:r>
      <w:r w:rsidR="009D69E8">
        <w:rPr>
          <w:rFonts w:hint="eastAsia"/>
        </w:rPr>
        <w:t>调用</w:t>
      </w:r>
      <w:r w:rsidR="009D69E8" w:rsidRPr="00447E61">
        <w:rPr>
          <w:rFonts w:hint="eastAsia"/>
          <w:highlight w:val="red"/>
        </w:rPr>
        <w:t>“接受邀请”</w:t>
      </w:r>
      <w:r w:rsidR="009D69E8">
        <w:rPr>
          <w:rFonts w:hint="eastAsia"/>
        </w:rPr>
        <w:t>接口，并</w:t>
      </w:r>
      <w:r>
        <w:rPr>
          <w:rFonts w:hint="eastAsia"/>
        </w:rPr>
        <w:t>进入议程会议页面；</w:t>
      </w:r>
    </w:p>
    <w:p w:rsidR="00844A10" w:rsidRDefault="00844A10" w:rsidP="00416F54">
      <w:pPr>
        <w:pStyle w:val="a6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点击拒绝邀请：调用</w:t>
      </w:r>
      <w:r w:rsidRPr="00447E61">
        <w:rPr>
          <w:rFonts w:hint="eastAsia"/>
          <w:highlight w:val="red"/>
        </w:rPr>
        <w:t>“拒绝邀请”</w:t>
      </w:r>
      <w:r>
        <w:rPr>
          <w:rFonts w:hint="eastAsia"/>
        </w:rPr>
        <w:t>接口，并返回“会议主页”</w:t>
      </w:r>
    </w:p>
    <w:p w:rsidR="00C67117" w:rsidRDefault="00CD0585" w:rsidP="00416F54">
      <w:pPr>
        <w:pStyle w:val="a6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“分享”</w:t>
      </w:r>
      <w:r w:rsidR="00C67117">
        <w:rPr>
          <w:rFonts w:hint="eastAsia"/>
        </w:rPr>
        <w:t>：调用</w:t>
      </w:r>
      <w:r w:rsidRPr="00816B99">
        <w:rPr>
          <w:rFonts w:hint="eastAsia"/>
          <w:highlight w:val="yellow"/>
        </w:rPr>
        <w:t>“你们提供”</w:t>
      </w:r>
      <w:r w:rsidR="00C67117">
        <w:rPr>
          <w:rFonts w:hint="eastAsia"/>
        </w:rPr>
        <w:t>接口，</w:t>
      </w:r>
      <w:r>
        <w:rPr>
          <w:rFonts w:hint="eastAsia"/>
        </w:rPr>
        <w:t>分享会议</w:t>
      </w:r>
      <w:r w:rsidR="00C67117">
        <w:rPr>
          <w:rFonts w:hint="eastAsia"/>
        </w:rPr>
        <w:t>；</w:t>
      </w:r>
    </w:p>
    <w:p w:rsidR="00CD0585" w:rsidRDefault="00CD0585" w:rsidP="00416F54">
      <w:pPr>
        <w:pStyle w:val="a6"/>
        <w:numPr>
          <w:ilvl w:val="0"/>
          <w:numId w:val="7"/>
        </w:numPr>
        <w:spacing w:line="360" w:lineRule="auto"/>
        <w:ind w:firstLineChars="0"/>
      </w:pPr>
      <w:r>
        <w:t>“</w:t>
      </w:r>
      <w:r>
        <w:t>会议成员</w:t>
      </w:r>
      <w:r>
        <w:t>”</w:t>
      </w:r>
      <w:r>
        <w:t>：参会人页面；</w:t>
      </w:r>
    </w:p>
    <w:p w:rsidR="002F46F0" w:rsidRDefault="00A75D59" w:rsidP="002F46F0">
      <w:pPr>
        <w:pStyle w:val="4"/>
      </w:pPr>
      <w:r>
        <w:rPr>
          <w:rFonts w:hint="eastAsia"/>
        </w:rPr>
        <w:t>报名信息填写</w:t>
      </w:r>
    </w:p>
    <w:p w:rsidR="00062611" w:rsidRDefault="001D2FFA" w:rsidP="00062611">
      <w:pPr>
        <w:ind w:left="420"/>
      </w:pPr>
      <w:r>
        <w:rPr>
          <w:rFonts w:hint="eastAsia"/>
        </w:rPr>
        <w:t>页面操作</w:t>
      </w:r>
      <w:r w:rsidR="00062611">
        <w:rPr>
          <w:rFonts w:hint="eastAsia"/>
        </w:rPr>
        <w:t>：</w:t>
      </w:r>
    </w:p>
    <w:p w:rsidR="000A639C" w:rsidRDefault="000A639C" w:rsidP="00416F5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页面数据：得到当前登录人的姓名、性别；</w:t>
      </w:r>
    </w:p>
    <w:p w:rsidR="00B43B12" w:rsidRPr="00062611" w:rsidRDefault="00B43B12" w:rsidP="00416F5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完善信息后点击报名：调用</w:t>
      </w:r>
      <w:r w:rsidRPr="0032480A">
        <w:rPr>
          <w:rFonts w:hint="eastAsia"/>
          <w:highlight w:val="red"/>
        </w:rPr>
        <w:t>“报名”</w:t>
      </w:r>
      <w:r>
        <w:rPr>
          <w:rFonts w:hint="eastAsia"/>
        </w:rPr>
        <w:t>接口，并进入</w:t>
      </w:r>
      <w:r w:rsidR="00531E23">
        <w:rPr>
          <w:rFonts w:hint="eastAsia"/>
        </w:rPr>
        <w:t>“</w:t>
      </w:r>
      <w:r>
        <w:rPr>
          <w:rFonts w:hint="eastAsia"/>
        </w:rPr>
        <w:t>会议首页</w:t>
      </w:r>
      <w:r w:rsidR="00531E23">
        <w:rPr>
          <w:rFonts w:hint="eastAsia"/>
        </w:rPr>
        <w:t>”</w:t>
      </w:r>
      <w:r>
        <w:rPr>
          <w:rFonts w:hint="eastAsia"/>
        </w:rPr>
        <w:t>；</w:t>
      </w:r>
    </w:p>
    <w:p w:rsidR="00976010" w:rsidRDefault="00574903" w:rsidP="00976010">
      <w:pPr>
        <w:pStyle w:val="3"/>
      </w:pPr>
      <w:r>
        <w:rPr>
          <w:rFonts w:hint="eastAsia"/>
        </w:rPr>
        <w:t>会议报名</w:t>
      </w:r>
    </w:p>
    <w:p w:rsidR="009A118E" w:rsidRPr="009A118E" w:rsidRDefault="009A118E" w:rsidP="009A118E">
      <w:pPr>
        <w:ind w:left="720"/>
      </w:pPr>
      <w:r>
        <w:rPr>
          <w:rFonts w:hint="eastAsia"/>
        </w:rPr>
        <w:t>在广场进入，页面和邀请函页面相同，区别在上方的“人数”和下方按钮“报名”。</w:t>
      </w:r>
    </w:p>
    <w:p w:rsidR="00574903" w:rsidRDefault="00444DEB" w:rsidP="00DC0F21">
      <w:pPr>
        <w:spacing w:line="360" w:lineRule="auto"/>
        <w:ind w:firstLineChars="200" w:firstLine="420"/>
      </w:pPr>
      <w:r>
        <w:rPr>
          <w:rFonts w:hint="eastAsia"/>
        </w:rPr>
        <w:t>页面操作</w:t>
      </w:r>
      <w:r w:rsidR="00574903">
        <w:rPr>
          <w:rFonts w:hint="eastAsia"/>
        </w:rPr>
        <w:t>：</w:t>
      </w:r>
    </w:p>
    <w:p w:rsidR="00375364" w:rsidRDefault="00375364" w:rsidP="00416F54">
      <w:pPr>
        <w:pStyle w:val="a6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页面数据：</w:t>
      </w:r>
      <w:r w:rsidR="00DC0F21">
        <w:rPr>
          <w:rFonts w:hint="eastAsia"/>
        </w:rPr>
        <w:t>与</w:t>
      </w:r>
      <w:r w:rsidR="00144BF7">
        <w:rPr>
          <w:rFonts w:hint="eastAsia"/>
        </w:rPr>
        <w:t>“</w:t>
      </w:r>
      <w:r w:rsidR="00DC0F21">
        <w:rPr>
          <w:rFonts w:hint="eastAsia"/>
        </w:rPr>
        <w:t>邀请函</w:t>
      </w:r>
      <w:r w:rsidR="00144BF7">
        <w:rPr>
          <w:rFonts w:hint="eastAsia"/>
        </w:rPr>
        <w:t>”处理</w:t>
      </w:r>
      <w:r w:rsidR="00DC0F21">
        <w:rPr>
          <w:rFonts w:hint="eastAsia"/>
        </w:rPr>
        <w:t>相同，只是多了“人员限定”和“已报人员”</w:t>
      </w:r>
      <w:r w:rsidR="00DC342A">
        <w:rPr>
          <w:rFonts w:hint="eastAsia"/>
        </w:rPr>
        <w:t>；</w:t>
      </w:r>
    </w:p>
    <w:p w:rsidR="00375364" w:rsidRDefault="00FD47D1" w:rsidP="00416F54">
      <w:pPr>
        <w:pStyle w:val="a6"/>
        <w:numPr>
          <w:ilvl w:val="0"/>
          <w:numId w:val="9"/>
        </w:numPr>
        <w:spacing w:line="360" w:lineRule="auto"/>
        <w:ind w:firstLineChars="0"/>
      </w:pPr>
      <w:r>
        <w:t>其他与</w:t>
      </w:r>
      <w:proofErr w:type="gramStart"/>
      <w:r w:rsidR="00C80AD3">
        <w:t>”</w:t>
      </w:r>
      <w:proofErr w:type="gramEnd"/>
      <w:r>
        <w:t>邀请函</w:t>
      </w:r>
      <w:r w:rsidR="00C80AD3">
        <w:t>“</w:t>
      </w:r>
      <w:r w:rsidR="00C80AD3">
        <w:t>页面</w:t>
      </w:r>
      <w:r>
        <w:t>相同</w:t>
      </w:r>
      <w:r w:rsidR="006A7943">
        <w:t>；</w:t>
      </w:r>
    </w:p>
    <w:p w:rsidR="00976010" w:rsidRDefault="00374C29" w:rsidP="00976010">
      <w:pPr>
        <w:pStyle w:val="3"/>
      </w:pPr>
      <w:r>
        <w:rPr>
          <w:rFonts w:hint="eastAsia"/>
        </w:rPr>
        <w:t>议程会议</w:t>
      </w:r>
    </w:p>
    <w:p w:rsidR="00FF148D" w:rsidRDefault="00FF552D" w:rsidP="00FF552D">
      <w:pPr>
        <w:ind w:left="720"/>
      </w:pPr>
      <w:r>
        <w:rPr>
          <w:rFonts w:hint="eastAsia"/>
        </w:rPr>
        <w:t>点击界面上的会议，进入“议程会议”。页面处理：</w:t>
      </w:r>
    </w:p>
    <w:p w:rsidR="0091759E" w:rsidRDefault="00A33A62" w:rsidP="00416F54">
      <w:pPr>
        <w:pStyle w:val="a6"/>
        <w:numPr>
          <w:ilvl w:val="0"/>
          <w:numId w:val="10"/>
        </w:numPr>
        <w:spacing w:line="360" w:lineRule="auto"/>
        <w:ind w:firstLineChars="0"/>
      </w:pPr>
      <w:r>
        <w:t>页面数据：调用</w:t>
      </w:r>
      <w:proofErr w:type="gramStart"/>
      <w:r w:rsidRPr="00D44229">
        <w:rPr>
          <w:highlight w:val="red"/>
        </w:rPr>
        <w:t>”</w:t>
      </w:r>
      <w:proofErr w:type="gramEnd"/>
      <w:r w:rsidRPr="00D44229">
        <w:rPr>
          <w:highlight w:val="red"/>
        </w:rPr>
        <w:t>查询会议</w:t>
      </w:r>
      <w:r w:rsidRPr="00F12BA4">
        <w:rPr>
          <w:highlight w:val="yellow"/>
        </w:rPr>
        <w:t>“</w:t>
      </w:r>
      <w:r w:rsidR="0091759E">
        <w:t>接口</w:t>
      </w:r>
      <w:r w:rsidR="006D7492">
        <w:t>，得到会议详情，会议参与人详情，议题详情、主讲人以及会议聊天记录</w:t>
      </w:r>
      <w:r w:rsidR="00824A10">
        <w:t>；</w:t>
      </w:r>
    </w:p>
    <w:p w:rsidR="00E67354" w:rsidRDefault="008D4358" w:rsidP="00416F54">
      <w:pPr>
        <w:pStyle w:val="a6"/>
        <w:numPr>
          <w:ilvl w:val="0"/>
          <w:numId w:val="10"/>
        </w:numPr>
        <w:spacing w:line="360" w:lineRule="auto"/>
        <w:ind w:firstLineChars="0"/>
      </w:pPr>
      <w:r>
        <w:lastRenderedPageBreak/>
        <w:t>“</w:t>
      </w:r>
      <w:r w:rsidR="00824A10">
        <w:t>签到</w:t>
      </w:r>
      <w:r>
        <w:t>”</w:t>
      </w:r>
      <w:r w:rsidR="00824A10">
        <w:t>：</w:t>
      </w:r>
      <w:r w:rsidR="00C61301">
        <w:t>调</w:t>
      </w:r>
      <w:r w:rsidR="00C61301" w:rsidRPr="00D44229">
        <w:rPr>
          <w:highlight w:val="red"/>
        </w:rPr>
        <w:t>用</w:t>
      </w:r>
      <w:proofErr w:type="gramStart"/>
      <w:r w:rsidR="00C61301" w:rsidRPr="00D44229">
        <w:rPr>
          <w:highlight w:val="red"/>
        </w:rPr>
        <w:t>”</w:t>
      </w:r>
      <w:proofErr w:type="gramEnd"/>
      <w:r w:rsidR="00C61301" w:rsidRPr="00D44229">
        <w:rPr>
          <w:highlight w:val="red"/>
        </w:rPr>
        <w:t>签到</w:t>
      </w:r>
      <w:r w:rsidR="00C61301" w:rsidRPr="00D44229">
        <w:rPr>
          <w:highlight w:val="red"/>
        </w:rPr>
        <w:t>“</w:t>
      </w:r>
      <w:r w:rsidR="00C61301">
        <w:t>接口，</w:t>
      </w:r>
      <w:r w:rsidR="00824A10">
        <w:t>修改会议成员表；</w:t>
      </w:r>
    </w:p>
    <w:p w:rsidR="008D4358" w:rsidRDefault="008D4358" w:rsidP="00416F54">
      <w:pPr>
        <w:pStyle w:val="a6"/>
        <w:numPr>
          <w:ilvl w:val="0"/>
          <w:numId w:val="10"/>
        </w:numPr>
        <w:spacing w:line="360" w:lineRule="auto"/>
        <w:ind w:firstLineChars="0"/>
      </w:pPr>
      <w:r>
        <w:t>“</w:t>
      </w:r>
      <w:r>
        <w:t>参与人</w:t>
      </w:r>
      <w:r>
        <w:t>”</w:t>
      </w:r>
      <w:r>
        <w:t>：进入参与人详情页</w:t>
      </w:r>
      <w:r w:rsidR="00AC081F">
        <w:t>；</w:t>
      </w:r>
    </w:p>
    <w:p w:rsidR="001F7558" w:rsidRDefault="001F7558" w:rsidP="00416F54">
      <w:pPr>
        <w:pStyle w:val="a6"/>
        <w:numPr>
          <w:ilvl w:val="0"/>
          <w:numId w:val="10"/>
        </w:numPr>
        <w:spacing w:line="360" w:lineRule="auto"/>
        <w:ind w:firstLineChars="0"/>
      </w:pPr>
      <w:r>
        <w:t>“</w:t>
      </w:r>
      <w:r>
        <w:t>人脉</w:t>
      </w:r>
      <w:r>
        <w:t>”</w:t>
      </w:r>
      <w:r>
        <w:t>：进入嘉宾页面；</w:t>
      </w:r>
    </w:p>
    <w:p w:rsidR="0027522F" w:rsidRDefault="0027522F" w:rsidP="00416F54">
      <w:pPr>
        <w:pStyle w:val="a6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“资料”：进入资料页面</w:t>
      </w:r>
      <w:r w:rsidR="0090118E">
        <w:rPr>
          <w:rFonts w:hint="eastAsia"/>
        </w:rPr>
        <w:t>；</w:t>
      </w:r>
    </w:p>
    <w:p w:rsidR="00716123" w:rsidRDefault="00716123" w:rsidP="00416F54">
      <w:pPr>
        <w:pStyle w:val="a6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“会议相关”：进入会议相关页面；</w:t>
      </w:r>
    </w:p>
    <w:p w:rsidR="00F7024A" w:rsidRDefault="00F7024A" w:rsidP="00416F54">
      <w:pPr>
        <w:pStyle w:val="a6"/>
        <w:numPr>
          <w:ilvl w:val="0"/>
          <w:numId w:val="10"/>
        </w:numPr>
        <w:spacing w:line="360" w:lineRule="auto"/>
        <w:ind w:firstLineChars="0"/>
      </w:pPr>
      <w:r>
        <w:t>“</w:t>
      </w:r>
      <w:r>
        <w:t>会议笔记</w:t>
      </w:r>
      <w:r>
        <w:t>”</w:t>
      </w:r>
      <w:r>
        <w:t>：进入会议笔记页面；</w:t>
      </w:r>
    </w:p>
    <w:p w:rsidR="003C0EE5" w:rsidRPr="00312986" w:rsidRDefault="00802C6C" w:rsidP="00416F54">
      <w:pPr>
        <w:pStyle w:val="a6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“议题”：进入议题页；</w:t>
      </w:r>
    </w:p>
    <w:p w:rsidR="00DB0E43" w:rsidRDefault="00B3010F" w:rsidP="00736F82">
      <w:pPr>
        <w:pStyle w:val="4"/>
      </w:pPr>
      <w:r>
        <w:rPr>
          <w:rFonts w:hint="eastAsia"/>
        </w:rPr>
        <w:t>议程</w:t>
      </w:r>
      <w:proofErr w:type="gramStart"/>
      <w:r>
        <w:rPr>
          <w:rFonts w:hint="eastAsia"/>
        </w:rPr>
        <w:t>会议</w:t>
      </w:r>
      <w:r>
        <w:t>—</w:t>
      </w:r>
      <w:r>
        <w:rPr>
          <w:rFonts w:hint="eastAsia"/>
        </w:rPr>
        <w:t>无嘉宾</w:t>
      </w:r>
      <w:proofErr w:type="gramEnd"/>
    </w:p>
    <w:p w:rsidR="001F6F76" w:rsidRDefault="00ED4FC1" w:rsidP="001F6F76">
      <w:pPr>
        <w:ind w:left="420"/>
      </w:pPr>
      <w:r>
        <w:rPr>
          <w:rFonts w:hint="eastAsia"/>
        </w:rPr>
        <w:t>页面操作</w:t>
      </w:r>
      <w:r w:rsidR="001F6F76">
        <w:rPr>
          <w:rFonts w:hint="eastAsia"/>
        </w:rPr>
        <w:t>：</w:t>
      </w:r>
    </w:p>
    <w:p w:rsidR="001F6F76" w:rsidRDefault="001F6886" w:rsidP="00416F54">
      <w:pPr>
        <w:pStyle w:val="a6"/>
        <w:numPr>
          <w:ilvl w:val="0"/>
          <w:numId w:val="11"/>
        </w:numPr>
        <w:ind w:firstLineChars="0"/>
      </w:pPr>
      <w:r>
        <w:t>页面数据：</w:t>
      </w:r>
      <w:r w:rsidR="00650E86">
        <w:t>调用</w:t>
      </w:r>
      <w:proofErr w:type="gramStart"/>
      <w:r w:rsidR="00650E86" w:rsidRPr="00EE1F3D">
        <w:rPr>
          <w:highlight w:val="red"/>
        </w:rPr>
        <w:t>”</w:t>
      </w:r>
      <w:proofErr w:type="gramEnd"/>
      <w:r w:rsidR="00650E86" w:rsidRPr="00EE1F3D">
        <w:rPr>
          <w:highlight w:val="red"/>
        </w:rPr>
        <w:t>查询会议</w:t>
      </w:r>
      <w:r w:rsidR="00650E86" w:rsidRPr="00EE1F3D">
        <w:rPr>
          <w:highlight w:val="red"/>
        </w:rPr>
        <w:t>“</w:t>
      </w:r>
      <w:r w:rsidR="00650E86">
        <w:t>接口</w:t>
      </w:r>
      <w:r>
        <w:t>，得到会议详情，会议参与人详情</w:t>
      </w:r>
    </w:p>
    <w:p w:rsidR="006F461D" w:rsidRDefault="006F461D" w:rsidP="00416F54">
      <w:pPr>
        <w:pStyle w:val="a6"/>
        <w:numPr>
          <w:ilvl w:val="0"/>
          <w:numId w:val="11"/>
        </w:numPr>
        <w:ind w:firstLineChars="0"/>
      </w:pPr>
      <w:r>
        <w:t>进入会议：</w:t>
      </w:r>
      <w:r w:rsidR="00A5064C">
        <w:t>进入无主讲会议</w:t>
      </w:r>
      <w:r w:rsidR="006E5489">
        <w:t>；</w:t>
      </w:r>
    </w:p>
    <w:p w:rsidR="006E5489" w:rsidRPr="001F6F76" w:rsidRDefault="006E5489" w:rsidP="00416F54">
      <w:pPr>
        <w:pStyle w:val="a6"/>
        <w:numPr>
          <w:ilvl w:val="0"/>
          <w:numId w:val="11"/>
        </w:numPr>
        <w:ind w:firstLineChars="0"/>
      </w:pPr>
      <w:r>
        <w:t>“</w:t>
      </w:r>
      <w:r>
        <w:t>参与人</w:t>
      </w:r>
      <w:r>
        <w:t>”</w:t>
      </w:r>
      <w:r>
        <w:t>：进入参与人详情页</w:t>
      </w:r>
      <w:r w:rsidR="001F56BF">
        <w:t>；</w:t>
      </w:r>
    </w:p>
    <w:p w:rsidR="00736F82" w:rsidRDefault="00D04B4F" w:rsidP="00736F82">
      <w:pPr>
        <w:pStyle w:val="4"/>
      </w:pPr>
      <w:r>
        <w:rPr>
          <w:rFonts w:hint="eastAsia"/>
        </w:rPr>
        <w:t>无主讲会议</w:t>
      </w:r>
    </w:p>
    <w:p w:rsidR="00477861" w:rsidRDefault="00ED2B86" w:rsidP="002857C5">
      <w:pPr>
        <w:spacing w:line="360" w:lineRule="auto"/>
        <w:ind w:firstLineChars="200" w:firstLine="420"/>
      </w:pPr>
      <w:r>
        <w:t>页面操作</w:t>
      </w:r>
      <w:r w:rsidR="0093626B">
        <w:t>：</w:t>
      </w:r>
    </w:p>
    <w:p w:rsidR="0093626B" w:rsidRDefault="0093626B" w:rsidP="00416F54">
      <w:pPr>
        <w:pStyle w:val="a6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直接</w:t>
      </w:r>
      <w:proofErr w:type="gramStart"/>
      <w:r>
        <w:rPr>
          <w:rFonts w:hint="eastAsia"/>
        </w:rPr>
        <w:t>进入群聊模式</w:t>
      </w:r>
      <w:proofErr w:type="gramEnd"/>
      <w:r>
        <w:rPr>
          <w:rFonts w:hint="eastAsia"/>
        </w:rPr>
        <w:t>，调用</w:t>
      </w:r>
      <w:r w:rsidR="006F0943" w:rsidRPr="00B858D2">
        <w:rPr>
          <w:rFonts w:hint="eastAsia"/>
          <w:highlight w:val="yellow"/>
        </w:rPr>
        <w:t>“你们提供”</w:t>
      </w:r>
      <w:r>
        <w:rPr>
          <w:rFonts w:hint="eastAsia"/>
        </w:rPr>
        <w:t>接口；</w:t>
      </w:r>
    </w:p>
    <w:p w:rsidR="00805110" w:rsidRDefault="00901437" w:rsidP="00416F54">
      <w:pPr>
        <w:pStyle w:val="a6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界面下方：</w:t>
      </w:r>
      <w:r w:rsidR="000630A0">
        <w:rPr>
          <w:rFonts w:hint="eastAsia"/>
        </w:rPr>
        <w:t>点击模版内容，分别</w:t>
      </w:r>
      <w:r w:rsidR="004C0202">
        <w:rPr>
          <w:rFonts w:hint="eastAsia"/>
        </w:rPr>
        <w:t>调用</w:t>
      </w:r>
      <w:r w:rsidR="004C0202" w:rsidRPr="00427EB8">
        <w:rPr>
          <w:rFonts w:hint="eastAsia"/>
          <w:highlight w:val="yellow"/>
        </w:rPr>
        <w:t>“你们提供”</w:t>
      </w:r>
      <w:r w:rsidR="004C0202">
        <w:rPr>
          <w:rFonts w:hint="eastAsia"/>
        </w:rPr>
        <w:t>的</w:t>
      </w:r>
      <w:r>
        <w:rPr>
          <w:rFonts w:hint="eastAsia"/>
        </w:rPr>
        <w:t>接口，得到</w:t>
      </w:r>
      <w:r w:rsidR="000630A0">
        <w:rPr>
          <w:rFonts w:hint="eastAsia"/>
        </w:rPr>
        <w:t>相应数据</w:t>
      </w:r>
      <w:r w:rsidR="00462BE9">
        <w:rPr>
          <w:rFonts w:hint="eastAsia"/>
        </w:rPr>
        <w:t>；</w:t>
      </w:r>
    </w:p>
    <w:p w:rsidR="00C85212" w:rsidRPr="00C85212" w:rsidRDefault="007224BB" w:rsidP="00C85212">
      <w:pPr>
        <w:pStyle w:val="4"/>
      </w:pPr>
      <w:r>
        <w:rPr>
          <w:rFonts w:hint="eastAsia"/>
        </w:rPr>
        <w:t>议题页</w:t>
      </w:r>
    </w:p>
    <w:p w:rsidR="00883D81" w:rsidRDefault="00C85212" w:rsidP="00883D81">
      <w:pPr>
        <w:spacing w:line="360" w:lineRule="auto"/>
        <w:ind w:firstLineChars="200" w:firstLine="420"/>
      </w:pPr>
      <w:r>
        <w:rPr>
          <w:rFonts w:hint="eastAsia"/>
        </w:rPr>
        <w:t>页面</w:t>
      </w:r>
      <w:r w:rsidR="00C532D3">
        <w:rPr>
          <w:rFonts w:hint="eastAsia"/>
        </w:rPr>
        <w:t>操作：</w:t>
      </w:r>
    </w:p>
    <w:p w:rsidR="00C532D3" w:rsidRDefault="003846A5" w:rsidP="00416F54">
      <w:pPr>
        <w:pStyle w:val="a6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页面数据：调用</w:t>
      </w:r>
      <w:r w:rsidR="00CE07E4" w:rsidRPr="00B70630">
        <w:rPr>
          <w:rFonts w:hint="eastAsia"/>
          <w:highlight w:val="red"/>
        </w:rPr>
        <w:t>“会议</w:t>
      </w:r>
      <w:r w:rsidRPr="00B70630">
        <w:rPr>
          <w:rFonts w:hint="eastAsia"/>
          <w:highlight w:val="red"/>
        </w:rPr>
        <w:t>议题</w:t>
      </w:r>
      <w:r w:rsidR="00CE07E4" w:rsidRPr="00B70630">
        <w:rPr>
          <w:rFonts w:hint="eastAsia"/>
          <w:highlight w:val="red"/>
        </w:rPr>
        <w:t>”</w:t>
      </w:r>
      <w:r w:rsidR="00CE07E4">
        <w:rPr>
          <w:rFonts w:hint="eastAsia"/>
        </w:rPr>
        <w:t>“</w:t>
      </w:r>
      <w:r>
        <w:rPr>
          <w:rFonts w:hint="eastAsia"/>
        </w:rPr>
        <w:t>接口得到议题详情和聊天内容；</w:t>
      </w:r>
      <w:r w:rsidR="006D6DA2">
        <w:t xml:space="preserve"> </w:t>
      </w:r>
    </w:p>
    <w:p w:rsidR="00A572CC" w:rsidRDefault="00A572CC" w:rsidP="00416F54">
      <w:pPr>
        <w:pStyle w:val="a6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查看更多：进入查看更多页面；</w:t>
      </w:r>
    </w:p>
    <w:p w:rsidR="00872A71" w:rsidRDefault="00872A71" w:rsidP="00416F54">
      <w:pPr>
        <w:pStyle w:val="a6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点击满屏按钮：满屏播放图片；</w:t>
      </w:r>
    </w:p>
    <w:p w:rsidR="004F17E0" w:rsidRDefault="004F17E0" w:rsidP="00416F54">
      <w:pPr>
        <w:pStyle w:val="a6"/>
        <w:numPr>
          <w:ilvl w:val="0"/>
          <w:numId w:val="13"/>
        </w:numPr>
        <w:spacing w:line="360" w:lineRule="auto"/>
        <w:ind w:firstLineChars="0"/>
      </w:pPr>
      <w:proofErr w:type="gramStart"/>
      <w:r>
        <w:rPr>
          <w:rFonts w:hint="eastAsia"/>
        </w:rPr>
        <w:t>长按嘉宾</w:t>
      </w:r>
      <w:proofErr w:type="gramEnd"/>
      <w:r>
        <w:rPr>
          <w:rFonts w:hint="eastAsia"/>
        </w:rPr>
        <w:t>发布的内容：弹出评论人更多页面；</w:t>
      </w:r>
    </w:p>
    <w:p w:rsidR="00441AE7" w:rsidRDefault="003F10F0" w:rsidP="00416F54">
      <w:pPr>
        <w:pStyle w:val="a6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点击评论人更多：进入评论人更多页面；</w:t>
      </w:r>
    </w:p>
    <w:p w:rsidR="00C73FBF" w:rsidRDefault="00C73FBF" w:rsidP="00416F54">
      <w:pPr>
        <w:pStyle w:val="a6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界面下方：调用“你们提供”的</w:t>
      </w:r>
      <w:r>
        <w:rPr>
          <w:rFonts w:hint="eastAsia"/>
        </w:rPr>
        <w:t>apk</w:t>
      </w:r>
      <w:r>
        <w:rPr>
          <w:rFonts w:hint="eastAsia"/>
        </w:rPr>
        <w:t>接口，</w:t>
      </w:r>
      <w:proofErr w:type="gramStart"/>
      <w:r>
        <w:rPr>
          <w:rFonts w:hint="eastAsia"/>
        </w:rPr>
        <w:t>得到群聊面板</w:t>
      </w:r>
      <w:proofErr w:type="gramEnd"/>
      <w:r>
        <w:rPr>
          <w:rFonts w:hint="eastAsia"/>
        </w:rPr>
        <w:t>；</w:t>
      </w:r>
    </w:p>
    <w:p w:rsidR="00441AE7" w:rsidRDefault="00441AE7" w:rsidP="00441AE7">
      <w:pPr>
        <w:spacing w:line="360" w:lineRule="auto"/>
      </w:pPr>
    </w:p>
    <w:p w:rsidR="00424A5B" w:rsidRDefault="00424A5B" w:rsidP="00424A5B">
      <w:pPr>
        <w:pStyle w:val="5"/>
      </w:pPr>
      <w:r>
        <w:rPr>
          <w:rFonts w:hint="eastAsia"/>
        </w:rPr>
        <w:lastRenderedPageBreak/>
        <w:t>查看更多</w:t>
      </w:r>
    </w:p>
    <w:p w:rsidR="000B7558" w:rsidRPr="000B7558" w:rsidRDefault="000B7558" w:rsidP="000B7558">
      <w:pPr>
        <w:ind w:left="420"/>
      </w:pPr>
      <w:r>
        <w:rPr>
          <w:rFonts w:hint="eastAsia"/>
        </w:rPr>
        <w:t>调用“你们提供”接口，</w:t>
      </w:r>
      <w:r w:rsidR="00487B29">
        <w:rPr>
          <w:rFonts w:hint="eastAsia"/>
        </w:rPr>
        <w:t>得到</w:t>
      </w:r>
      <w:r w:rsidRPr="000B7558">
        <w:rPr>
          <w:rFonts w:hint="eastAsia"/>
        </w:rPr>
        <w:t>与会相关的人、组织、知识、事件信息</w:t>
      </w:r>
    </w:p>
    <w:p w:rsidR="00424A5B" w:rsidRDefault="00424A5B" w:rsidP="00424A5B">
      <w:pPr>
        <w:pStyle w:val="5"/>
      </w:pPr>
      <w:r>
        <w:rPr>
          <w:rFonts w:hint="eastAsia"/>
        </w:rPr>
        <w:t>与会信息</w:t>
      </w:r>
    </w:p>
    <w:p w:rsidR="00E948BE" w:rsidRDefault="00E948BE" w:rsidP="00E948BE">
      <w:pPr>
        <w:ind w:left="420"/>
      </w:pPr>
      <w:r>
        <w:rPr>
          <w:rFonts w:hint="eastAsia"/>
        </w:rPr>
        <w:t>页面操作：</w:t>
      </w:r>
    </w:p>
    <w:p w:rsidR="00E948BE" w:rsidRPr="00E948BE" w:rsidRDefault="00E948BE" w:rsidP="00E948BE">
      <w:pPr>
        <w:pStyle w:val="a6"/>
        <w:numPr>
          <w:ilvl w:val="0"/>
          <w:numId w:val="21"/>
        </w:numPr>
        <w:ind w:firstLineChars="0"/>
      </w:pPr>
      <w:r>
        <w:t>页面数据：调用</w:t>
      </w:r>
      <w:r>
        <w:t>“</w:t>
      </w:r>
      <w:r>
        <w:t>会议详情</w:t>
      </w:r>
      <w:r>
        <w:t>”</w:t>
      </w:r>
      <w:r>
        <w:t>接口，查询到会议详情，并展示；</w:t>
      </w:r>
    </w:p>
    <w:p w:rsidR="00424A5B" w:rsidRDefault="00424A5B" w:rsidP="00424A5B">
      <w:pPr>
        <w:pStyle w:val="5"/>
      </w:pPr>
      <w:proofErr w:type="gramStart"/>
      <w:r>
        <w:rPr>
          <w:rFonts w:hint="eastAsia"/>
        </w:rPr>
        <w:t>内容长按弹出</w:t>
      </w:r>
      <w:proofErr w:type="gramEnd"/>
      <w:r>
        <w:rPr>
          <w:rFonts w:hint="eastAsia"/>
        </w:rPr>
        <w:t>更多</w:t>
      </w:r>
    </w:p>
    <w:p w:rsidR="00D930DA" w:rsidRDefault="00D930DA" w:rsidP="00D930DA">
      <w:pPr>
        <w:ind w:left="420"/>
      </w:pPr>
      <w:r>
        <w:rPr>
          <w:rFonts w:hint="eastAsia"/>
        </w:rPr>
        <w:t>页面操作：</w:t>
      </w:r>
    </w:p>
    <w:p w:rsidR="00D930DA" w:rsidRPr="00A93705" w:rsidRDefault="003845EB" w:rsidP="00D930DA">
      <w:pPr>
        <w:pStyle w:val="a6"/>
        <w:numPr>
          <w:ilvl w:val="0"/>
          <w:numId w:val="22"/>
        </w:numPr>
        <w:ind w:firstLineChars="0"/>
      </w:pPr>
      <w:r>
        <w:rPr>
          <w:rFonts w:ascii="Arial" w:hAnsi="Arial" w:cs="Arial"/>
          <w:color w:val="333333"/>
        </w:rPr>
        <w:t>页面数据：除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会议笔记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外，其他由</w:t>
      </w:r>
      <w:r w:rsidRPr="00C538E1">
        <w:rPr>
          <w:rFonts w:ascii="Arial" w:hAnsi="Arial" w:cs="Arial"/>
          <w:color w:val="333333"/>
          <w:highlight w:val="yellow"/>
        </w:rPr>
        <w:t>“</w:t>
      </w:r>
      <w:r w:rsidRPr="00C538E1">
        <w:rPr>
          <w:rFonts w:ascii="Arial" w:hAnsi="Arial" w:cs="Arial"/>
          <w:color w:val="333333"/>
          <w:highlight w:val="yellow"/>
        </w:rPr>
        <w:t>你们提供</w:t>
      </w:r>
      <w:r w:rsidRPr="00C538E1">
        <w:rPr>
          <w:rFonts w:ascii="Arial" w:hAnsi="Arial" w:cs="Arial"/>
          <w:color w:val="333333"/>
          <w:highlight w:val="yellow"/>
        </w:rPr>
        <w:t>”</w:t>
      </w:r>
      <w:r w:rsidR="00374658">
        <w:rPr>
          <w:rFonts w:ascii="Arial" w:hAnsi="Arial" w:cs="Arial" w:hint="eastAsia"/>
          <w:color w:val="333333"/>
        </w:rPr>
        <w:t>接口</w:t>
      </w:r>
      <w:r>
        <w:rPr>
          <w:rFonts w:ascii="Arial" w:hAnsi="Arial" w:cs="Arial" w:hint="eastAsia"/>
          <w:color w:val="333333"/>
        </w:rPr>
        <w:t>；</w:t>
      </w:r>
    </w:p>
    <w:p w:rsidR="00A93705" w:rsidRPr="003845EB" w:rsidRDefault="003845EB" w:rsidP="00D930DA">
      <w:pPr>
        <w:pStyle w:val="a6"/>
        <w:numPr>
          <w:ilvl w:val="0"/>
          <w:numId w:val="22"/>
        </w:numPr>
        <w:ind w:firstLineChars="0"/>
      </w:pPr>
      <w:r>
        <w:rPr>
          <w:rFonts w:ascii="Arial" w:hAnsi="Arial" w:cs="Arial" w:hint="eastAsia"/>
          <w:color w:val="333333"/>
        </w:rPr>
        <w:t>“会议笔记”：进入“会议笔记备注”页面</w:t>
      </w:r>
      <w:r w:rsidR="00DE2C4E">
        <w:rPr>
          <w:rFonts w:ascii="Arial" w:hAnsi="Arial" w:cs="Arial" w:hint="eastAsia"/>
          <w:color w:val="333333"/>
        </w:rPr>
        <w:t>；</w:t>
      </w:r>
    </w:p>
    <w:p w:rsidR="00675581" w:rsidRDefault="00675581" w:rsidP="00675581">
      <w:pPr>
        <w:pStyle w:val="5"/>
      </w:pPr>
      <w:r>
        <w:rPr>
          <w:rFonts w:hint="eastAsia"/>
        </w:rPr>
        <w:t>全屏</w:t>
      </w:r>
      <w:r>
        <w:rPr>
          <w:rFonts w:hint="eastAsia"/>
        </w:rPr>
        <w:t>PPT</w:t>
      </w:r>
    </w:p>
    <w:p w:rsidR="00424A5B" w:rsidRPr="00424A5B" w:rsidRDefault="004C218B" w:rsidP="004C218B">
      <w:pPr>
        <w:ind w:left="420"/>
      </w:pPr>
      <w:r>
        <w:rPr>
          <w:rFonts w:hint="eastAsia"/>
        </w:rPr>
        <w:t>全屏展示图片</w:t>
      </w:r>
      <w:r w:rsidR="00DE05DD">
        <w:rPr>
          <w:rFonts w:hint="eastAsia"/>
        </w:rPr>
        <w:t>，可播放；</w:t>
      </w:r>
    </w:p>
    <w:p w:rsidR="00424A5B" w:rsidRPr="00424A5B" w:rsidRDefault="00424A5B" w:rsidP="00424A5B"/>
    <w:p w:rsidR="00441AE7" w:rsidRDefault="00441AE7" w:rsidP="00441AE7">
      <w:pPr>
        <w:spacing w:line="360" w:lineRule="auto"/>
      </w:pPr>
    </w:p>
    <w:p w:rsidR="00441AE7" w:rsidRDefault="00441AE7" w:rsidP="00441AE7">
      <w:pPr>
        <w:pStyle w:val="4"/>
      </w:pPr>
      <w:r>
        <w:rPr>
          <w:rFonts w:hint="eastAsia"/>
        </w:rPr>
        <w:t>嘉宾议题页</w:t>
      </w:r>
    </w:p>
    <w:p w:rsidR="005B1FE4" w:rsidRDefault="00985822" w:rsidP="005B1FE4">
      <w:pPr>
        <w:spacing w:line="360" w:lineRule="auto"/>
        <w:ind w:left="420"/>
      </w:pPr>
      <w:r>
        <w:rPr>
          <w:rFonts w:hint="eastAsia"/>
        </w:rPr>
        <w:t>页面</w:t>
      </w:r>
      <w:r w:rsidR="005B1FE4">
        <w:rPr>
          <w:rFonts w:hint="eastAsia"/>
        </w:rPr>
        <w:t>：</w:t>
      </w:r>
    </w:p>
    <w:p w:rsidR="00FF0F9F" w:rsidRDefault="00FF0F9F" w:rsidP="00416F54">
      <w:pPr>
        <w:pStyle w:val="a6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页面数据：调用“议题详情”接口，得到数据，</w:t>
      </w:r>
      <w:proofErr w:type="gramStart"/>
      <w:r>
        <w:rPr>
          <w:rFonts w:hint="eastAsia"/>
        </w:rPr>
        <w:t>展示路演文件</w:t>
      </w:r>
      <w:proofErr w:type="gramEnd"/>
      <w:r>
        <w:rPr>
          <w:rFonts w:hint="eastAsia"/>
        </w:rPr>
        <w:t>以及介绍；</w:t>
      </w:r>
    </w:p>
    <w:p w:rsidR="00B03B37" w:rsidRDefault="006C6DC1" w:rsidP="00416F54">
      <w:pPr>
        <w:pStyle w:val="a6"/>
        <w:numPr>
          <w:ilvl w:val="0"/>
          <w:numId w:val="15"/>
        </w:numPr>
        <w:spacing w:line="360" w:lineRule="auto"/>
        <w:ind w:firstLineChars="0"/>
      </w:pPr>
      <w:proofErr w:type="gramStart"/>
      <w:r>
        <w:rPr>
          <w:rFonts w:hint="eastAsia"/>
        </w:rPr>
        <w:t>点击路</w:t>
      </w:r>
      <w:proofErr w:type="gramEnd"/>
      <w:r>
        <w:rPr>
          <w:rFonts w:hint="eastAsia"/>
        </w:rPr>
        <w:t>演文件，可替换</w:t>
      </w:r>
      <w:r w:rsidR="00656F82">
        <w:rPr>
          <w:rFonts w:hint="eastAsia"/>
        </w:rPr>
        <w:t>原有文件</w:t>
      </w:r>
      <w:r w:rsidR="009B7E19">
        <w:rPr>
          <w:rFonts w:hint="eastAsia"/>
        </w:rPr>
        <w:t>,</w:t>
      </w:r>
      <w:r w:rsidR="009B7E19">
        <w:rPr>
          <w:rFonts w:hint="eastAsia"/>
        </w:rPr>
        <w:t>调用</w:t>
      </w:r>
      <w:r w:rsidR="009B7E19" w:rsidRPr="00C3118F">
        <w:rPr>
          <w:rFonts w:hint="eastAsia"/>
          <w:highlight w:val="red"/>
        </w:rPr>
        <w:t>“修改议题”</w:t>
      </w:r>
      <w:r w:rsidR="009B7E19">
        <w:rPr>
          <w:rFonts w:hint="eastAsia"/>
        </w:rPr>
        <w:t>接口</w:t>
      </w:r>
      <w:r w:rsidR="00A11BF6">
        <w:rPr>
          <w:rFonts w:hint="eastAsia"/>
        </w:rPr>
        <w:t>（</w:t>
      </w:r>
      <w:r w:rsidR="00A11BF6">
        <w:rPr>
          <w:rFonts w:hint="eastAsia"/>
        </w:rPr>
        <w:t>24</w:t>
      </w:r>
      <w:r w:rsidR="00A11BF6">
        <w:rPr>
          <w:rFonts w:hint="eastAsia"/>
        </w:rPr>
        <w:t>小时前）</w:t>
      </w:r>
      <w:r w:rsidR="009B7E19">
        <w:rPr>
          <w:rFonts w:hint="eastAsia"/>
        </w:rPr>
        <w:t>；</w:t>
      </w:r>
    </w:p>
    <w:p w:rsidR="009B7E19" w:rsidRDefault="00656F82" w:rsidP="008625E4">
      <w:pPr>
        <w:pStyle w:val="a6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点击编辑介绍：可修改介绍</w:t>
      </w:r>
      <w:r w:rsidR="009B7E19">
        <w:rPr>
          <w:rFonts w:hint="eastAsia"/>
        </w:rPr>
        <w:t>调用</w:t>
      </w:r>
      <w:r w:rsidR="009B7E19" w:rsidRPr="00C3118F">
        <w:rPr>
          <w:rFonts w:hint="eastAsia"/>
          <w:highlight w:val="red"/>
        </w:rPr>
        <w:t>“修改议题”</w:t>
      </w:r>
      <w:r w:rsidR="009B7E19">
        <w:rPr>
          <w:rFonts w:hint="eastAsia"/>
        </w:rPr>
        <w:t>接口；</w:t>
      </w:r>
      <w:r w:rsidR="00A11BF6">
        <w:rPr>
          <w:rFonts w:hint="eastAsia"/>
        </w:rPr>
        <w:t>（</w:t>
      </w:r>
      <w:r w:rsidR="00A11BF6">
        <w:rPr>
          <w:rFonts w:hint="eastAsia"/>
        </w:rPr>
        <w:t>24</w:t>
      </w:r>
      <w:r w:rsidR="00A11BF6">
        <w:rPr>
          <w:rFonts w:hint="eastAsia"/>
        </w:rPr>
        <w:t>小时前）</w:t>
      </w:r>
      <w:r w:rsidR="009B7E19">
        <w:rPr>
          <w:rFonts w:hint="eastAsia"/>
        </w:rPr>
        <w:t>;</w:t>
      </w:r>
    </w:p>
    <w:p w:rsidR="00F96652" w:rsidRDefault="00F96652" w:rsidP="00A46405">
      <w:pPr>
        <w:pStyle w:val="5"/>
      </w:pPr>
      <w:r>
        <w:rPr>
          <w:rFonts w:hint="eastAsia"/>
        </w:rPr>
        <w:t>会议方式</w:t>
      </w:r>
    </w:p>
    <w:p w:rsidR="00CE1371" w:rsidRDefault="0084155D" w:rsidP="00BD49D8">
      <w:pPr>
        <w:spacing w:line="360" w:lineRule="auto"/>
        <w:ind w:left="420"/>
      </w:pPr>
      <w:r>
        <w:rPr>
          <w:rFonts w:hint="eastAsia"/>
        </w:rPr>
        <w:t>见原型；</w:t>
      </w:r>
    </w:p>
    <w:p w:rsidR="00CE1371" w:rsidRDefault="00CE1371" w:rsidP="00CE1371">
      <w:pPr>
        <w:pStyle w:val="4"/>
      </w:pPr>
      <w:r>
        <w:rPr>
          <w:rFonts w:hint="eastAsia"/>
        </w:rPr>
        <w:t>会议内容页</w:t>
      </w:r>
    </w:p>
    <w:p w:rsidR="00E70241" w:rsidRDefault="00710108" w:rsidP="00E70241">
      <w:pPr>
        <w:ind w:left="420"/>
      </w:pPr>
      <w:r>
        <w:t>与邀请函、会议报名页面相同。</w:t>
      </w:r>
    </w:p>
    <w:p w:rsidR="00E70241" w:rsidRDefault="00E70241" w:rsidP="00E70241">
      <w:pPr>
        <w:ind w:left="420"/>
      </w:pPr>
      <w:r>
        <w:rPr>
          <w:rFonts w:hint="eastAsia"/>
        </w:rPr>
        <w:lastRenderedPageBreak/>
        <w:t>页面操作：</w:t>
      </w:r>
    </w:p>
    <w:p w:rsidR="00B23BA4" w:rsidRPr="00D46827" w:rsidRDefault="00E70241" w:rsidP="00D46827">
      <w:pPr>
        <w:pStyle w:val="a6"/>
        <w:numPr>
          <w:ilvl w:val="0"/>
          <w:numId w:val="23"/>
        </w:numPr>
        <w:ind w:firstLineChars="0"/>
      </w:pPr>
      <w:r>
        <w:t>取消报名：调用</w:t>
      </w:r>
      <w:r w:rsidRPr="00296852">
        <w:rPr>
          <w:highlight w:val="red"/>
        </w:rPr>
        <w:t>“</w:t>
      </w:r>
      <w:r w:rsidRPr="00296852">
        <w:rPr>
          <w:highlight w:val="red"/>
        </w:rPr>
        <w:t>取消报名</w:t>
      </w:r>
      <w:r w:rsidRPr="00296852">
        <w:rPr>
          <w:highlight w:val="red"/>
        </w:rPr>
        <w:t>”</w:t>
      </w:r>
      <w:r>
        <w:t>接口</w:t>
      </w:r>
      <w:r w:rsidR="00502912">
        <w:rPr>
          <w:rFonts w:hint="eastAsia"/>
        </w:rPr>
        <w:t>；</w:t>
      </w:r>
    </w:p>
    <w:p w:rsidR="00C37619" w:rsidRDefault="00C37619" w:rsidP="00C37619">
      <w:pPr>
        <w:pStyle w:val="5"/>
      </w:pPr>
      <w:r>
        <w:rPr>
          <w:rFonts w:hint="eastAsia"/>
        </w:rPr>
        <w:t>参会人</w:t>
      </w:r>
    </w:p>
    <w:p w:rsidR="00D46827" w:rsidRPr="00D46827" w:rsidRDefault="00D4039F" w:rsidP="00D46827">
      <w:pPr>
        <w:ind w:left="420"/>
      </w:pPr>
      <w:r>
        <w:rPr>
          <w:rFonts w:hint="eastAsia"/>
        </w:rPr>
        <w:t>调用</w:t>
      </w:r>
      <w:r w:rsidRPr="00213312">
        <w:rPr>
          <w:rFonts w:hint="eastAsia"/>
          <w:highlight w:val="red"/>
        </w:rPr>
        <w:t>“参会人”</w:t>
      </w:r>
      <w:r>
        <w:rPr>
          <w:rFonts w:hint="eastAsia"/>
        </w:rPr>
        <w:t>接口，</w:t>
      </w:r>
      <w:r w:rsidR="00D46827">
        <w:rPr>
          <w:rFonts w:hint="eastAsia"/>
        </w:rPr>
        <w:t>得到参会人列表</w:t>
      </w:r>
      <w:r w:rsidR="00123918">
        <w:rPr>
          <w:rFonts w:hint="eastAsia"/>
        </w:rPr>
        <w:t>--</w:t>
      </w:r>
      <w:r w:rsidR="00123918">
        <w:rPr>
          <w:rFonts w:hint="eastAsia"/>
        </w:rPr>
        <w:t>列出所有参与人，签到与未签到在头像标识；</w:t>
      </w:r>
      <w:r w:rsidR="00D46827">
        <w:rPr>
          <w:rFonts w:hint="eastAsia"/>
        </w:rPr>
        <w:t>；</w:t>
      </w:r>
    </w:p>
    <w:p w:rsidR="00C37619" w:rsidRDefault="00C37619" w:rsidP="00C37619">
      <w:pPr>
        <w:pStyle w:val="6"/>
      </w:pPr>
      <w:r>
        <w:rPr>
          <w:rFonts w:hint="eastAsia"/>
        </w:rPr>
        <w:t>参会人详情</w:t>
      </w:r>
    </w:p>
    <w:p w:rsidR="00C51018" w:rsidRDefault="00816D3E" w:rsidP="00C65A35">
      <w:pPr>
        <w:ind w:left="420"/>
      </w:pPr>
      <w:r w:rsidRPr="004C33C1">
        <w:rPr>
          <w:highlight w:val="yellow"/>
        </w:rPr>
        <w:t>调用</w:t>
      </w:r>
      <w:r w:rsidRPr="004C33C1">
        <w:rPr>
          <w:highlight w:val="yellow"/>
        </w:rPr>
        <w:t>“</w:t>
      </w:r>
      <w:r w:rsidRPr="004C33C1">
        <w:rPr>
          <w:highlight w:val="yellow"/>
        </w:rPr>
        <w:t>你们提供</w:t>
      </w:r>
      <w:r w:rsidRPr="004C33C1">
        <w:rPr>
          <w:highlight w:val="yellow"/>
        </w:rPr>
        <w:t>”apk</w:t>
      </w:r>
      <w:r w:rsidRPr="004C33C1">
        <w:rPr>
          <w:highlight w:val="yellow"/>
        </w:rPr>
        <w:t>接口；</w:t>
      </w:r>
    </w:p>
    <w:p w:rsidR="00C51018" w:rsidRDefault="00C51018" w:rsidP="00C65A35">
      <w:pPr>
        <w:ind w:left="420"/>
      </w:pPr>
      <w:r>
        <w:rPr>
          <w:rFonts w:hint="eastAsia"/>
        </w:rPr>
        <w:t>页面操作</w:t>
      </w:r>
      <w:r w:rsidR="005D52DE">
        <w:t>—</w:t>
      </w:r>
      <w:r w:rsidR="005D52DE">
        <w:rPr>
          <w:rFonts w:hint="eastAsia"/>
        </w:rPr>
        <w:t>已有页面</w:t>
      </w:r>
      <w:r>
        <w:rPr>
          <w:rFonts w:hint="eastAsia"/>
        </w:rPr>
        <w:t>：</w:t>
      </w:r>
    </w:p>
    <w:p w:rsidR="00C65A35" w:rsidRDefault="00C65A35" w:rsidP="00C51018">
      <w:pPr>
        <w:pStyle w:val="a6"/>
        <w:numPr>
          <w:ilvl w:val="1"/>
          <w:numId w:val="23"/>
        </w:numPr>
        <w:ind w:firstLineChars="0"/>
      </w:pPr>
      <w:r>
        <w:rPr>
          <w:rFonts w:hint="eastAsia"/>
        </w:rPr>
        <w:t>调用</w:t>
      </w:r>
      <w:r w:rsidRPr="00176A1A">
        <w:rPr>
          <w:rFonts w:hint="eastAsia"/>
          <w:highlight w:val="yellow"/>
        </w:rPr>
        <w:t>“参会人详情”</w:t>
      </w:r>
      <w:r>
        <w:rPr>
          <w:rFonts w:hint="eastAsia"/>
        </w:rPr>
        <w:t>接口，得到参会人详细；</w:t>
      </w:r>
      <w:r w:rsidR="00C51018">
        <w:rPr>
          <w:rFonts w:hint="eastAsia"/>
        </w:rPr>
        <w:t>‘</w:t>
      </w:r>
    </w:p>
    <w:p w:rsidR="00C51018" w:rsidRDefault="00C51018" w:rsidP="00C51018">
      <w:pPr>
        <w:pStyle w:val="a6"/>
        <w:numPr>
          <w:ilvl w:val="1"/>
          <w:numId w:val="23"/>
        </w:numPr>
        <w:ind w:firstLineChars="0"/>
      </w:pPr>
      <w:r>
        <w:rPr>
          <w:rFonts w:hint="eastAsia"/>
        </w:rPr>
        <w:t>点击“添加好友”</w:t>
      </w:r>
      <w:r w:rsidR="00801D88">
        <w:rPr>
          <w:rFonts w:hint="eastAsia"/>
        </w:rPr>
        <w:t>：</w:t>
      </w:r>
      <w:r>
        <w:rPr>
          <w:rFonts w:hint="eastAsia"/>
        </w:rPr>
        <w:t>调用“你们提供”的接口；</w:t>
      </w:r>
    </w:p>
    <w:p w:rsidR="00801D88" w:rsidRPr="00C65A35" w:rsidRDefault="00801D88" w:rsidP="00C51018">
      <w:pPr>
        <w:pStyle w:val="a6"/>
        <w:numPr>
          <w:ilvl w:val="1"/>
          <w:numId w:val="23"/>
        </w:numPr>
        <w:ind w:firstLineChars="0"/>
      </w:pPr>
      <w:r>
        <w:rPr>
          <w:rFonts w:hint="eastAsia"/>
        </w:rPr>
        <w:t>点击“发消息”：调用你们提供的接口；</w:t>
      </w:r>
    </w:p>
    <w:p w:rsidR="00C37619" w:rsidRDefault="00C37619" w:rsidP="00C37619">
      <w:pPr>
        <w:pStyle w:val="6"/>
      </w:pPr>
      <w:r>
        <w:rPr>
          <w:rFonts w:hint="eastAsia"/>
        </w:rPr>
        <w:t>人脉详情更多</w:t>
      </w:r>
    </w:p>
    <w:p w:rsidR="00117F40" w:rsidRDefault="00117F40" w:rsidP="00117F40">
      <w:pPr>
        <w:ind w:left="420"/>
      </w:pPr>
      <w:r w:rsidRPr="004C33C1">
        <w:rPr>
          <w:highlight w:val="yellow"/>
        </w:rPr>
        <w:t>调用</w:t>
      </w:r>
      <w:r w:rsidRPr="004C33C1">
        <w:rPr>
          <w:highlight w:val="yellow"/>
        </w:rPr>
        <w:t>“</w:t>
      </w:r>
      <w:r w:rsidRPr="004C33C1">
        <w:rPr>
          <w:highlight w:val="yellow"/>
        </w:rPr>
        <w:t>你们提供</w:t>
      </w:r>
      <w:r w:rsidRPr="004C33C1">
        <w:rPr>
          <w:highlight w:val="yellow"/>
        </w:rPr>
        <w:t>”apk</w:t>
      </w:r>
      <w:r w:rsidRPr="004C33C1">
        <w:rPr>
          <w:highlight w:val="yellow"/>
        </w:rPr>
        <w:t>接口；</w:t>
      </w:r>
    </w:p>
    <w:p w:rsidR="00D64994" w:rsidRDefault="00D64994" w:rsidP="00D64994">
      <w:pPr>
        <w:ind w:left="420"/>
      </w:pPr>
      <w:r>
        <w:rPr>
          <w:rFonts w:hint="eastAsia"/>
        </w:rPr>
        <w:t>页面操作：</w:t>
      </w:r>
    </w:p>
    <w:p w:rsidR="00D64994" w:rsidRDefault="00D64994" w:rsidP="00D64994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“分享人脉卡”：调用“你们提供”接口；</w:t>
      </w:r>
    </w:p>
    <w:p w:rsidR="00D64994" w:rsidRPr="00C37619" w:rsidRDefault="00D64994" w:rsidP="00D64994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“加关注”：调用“你们提供”接口；</w:t>
      </w:r>
    </w:p>
    <w:p w:rsidR="00742709" w:rsidRDefault="00742709" w:rsidP="00742709">
      <w:pPr>
        <w:pStyle w:val="5"/>
      </w:pPr>
      <w:r>
        <w:rPr>
          <w:rFonts w:hint="eastAsia"/>
        </w:rPr>
        <w:t>嘉宾</w:t>
      </w:r>
    </w:p>
    <w:p w:rsidR="002A31E6" w:rsidRPr="002A31E6" w:rsidRDefault="002A31E6" w:rsidP="002A31E6">
      <w:pPr>
        <w:ind w:left="420"/>
      </w:pPr>
      <w:r>
        <w:rPr>
          <w:rFonts w:hint="eastAsia"/>
        </w:rPr>
        <w:t>从“议程会议”跳转进入。</w:t>
      </w:r>
    </w:p>
    <w:p w:rsidR="00D42EF5" w:rsidRDefault="00D42EF5" w:rsidP="00D42EF5">
      <w:r>
        <w:rPr>
          <w:rFonts w:hint="eastAsia"/>
        </w:rPr>
        <w:t>页面操作：</w:t>
      </w:r>
    </w:p>
    <w:p w:rsidR="00D42EF5" w:rsidRDefault="00D42EF5" w:rsidP="00D42EF5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页面数据：调用</w:t>
      </w:r>
      <w:r w:rsidR="005D6996">
        <w:rPr>
          <w:rFonts w:hint="eastAsia"/>
          <w:highlight w:val="red"/>
        </w:rPr>
        <w:t>“查询人脉</w:t>
      </w:r>
      <w:r w:rsidRPr="005D6996">
        <w:rPr>
          <w:rFonts w:hint="eastAsia"/>
          <w:highlight w:val="red"/>
        </w:rPr>
        <w:t>”</w:t>
      </w:r>
      <w:r w:rsidR="00387368">
        <w:rPr>
          <w:rFonts w:hint="eastAsia"/>
        </w:rPr>
        <w:t>接口，得到人脉</w:t>
      </w:r>
      <w:r>
        <w:rPr>
          <w:rFonts w:hint="eastAsia"/>
        </w:rPr>
        <w:t>列表；</w:t>
      </w:r>
    </w:p>
    <w:p w:rsidR="00761379" w:rsidRPr="00D42EF5" w:rsidRDefault="006A0BB6" w:rsidP="00D42EF5">
      <w:pPr>
        <w:pStyle w:val="a6"/>
        <w:numPr>
          <w:ilvl w:val="0"/>
          <w:numId w:val="26"/>
        </w:numPr>
        <w:ind w:firstLineChars="0"/>
      </w:pPr>
      <w:r>
        <w:t>“</w:t>
      </w:r>
      <w:r>
        <w:t>点击头像</w:t>
      </w:r>
      <w:r>
        <w:t>”</w:t>
      </w:r>
      <w:r>
        <w:t>：进入</w:t>
      </w:r>
      <w:r>
        <w:t>“</w:t>
      </w:r>
      <w:r>
        <w:t>人脉详情跟多</w:t>
      </w:r>
      <w:r>
        <w:t>”</w:t>
      </w:r>
      <w:r>
        <w:t>页面；</w:t>
      </w:r>
    </w:p>
    <w:p w:rsidR="00742709" w:rsidRDefault="0083675A" w:rsidP="00742709">
      <w:pPr>
        <w:pStyle w:val="5"/>
      </w:pPr>
      <w:r>
        <w:rPr>
          <w:rFonts w:hint="eastAsia"/>
        </w:rPr>
        <w:t>资料</w:t>
      </w:r>
    </w:p>
    <w:p w:rsidR="00D60CC5" w:rsidRDefault="00D60CC5" w:rsidP="00D60CC5">
      <w:pPr>
        <w:ind w:left="420"/>
      </w:pPr>
      <w:r>
        <w:rPr>
          <w:rFonts w:hint="eastAsia"/>
        </w:rPr>
        <w:t>从“议程会议”跳转进入。</w:t>
      </w:r>
    </w:p>
    <w:p w:rsidR="0087595D" w:rsidRDefault="0087595D" w:rsidP="00D60CC5">
      <w:pPr>
        <w:ind w:left="420"/>
      </w:pPr>
      <w:r>
        <w:rPr>
          <w:rFonts w:hint="eastAsia"/>
        </w:rPr>
        <w:t>页面操作：</w:t>
      </w:r>
    </w:p>
    <w:p w:rsidR="0087595D" w:rsidRPr="00D60CC5" w:rsidRDefault="0087595D" w:rsidP="0087595D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页面数据：调用</w:t>
      </w:r>
      <w:r w:rsidRPr="00545E94">
        <w:rPr>
          <w:rFonts w:hint="eastAsia"/>
          <w:highlight w:val="red"/>
        </w:rPr>
        <w:t>“查询</w:t>
      </w:r>
      <w:r w:rsidR="001B38DC">
        <w:rPr>
          <w:rFonts w:hint="eastAsia"/>
          <w:highlight w:val="red"/>
        </w:rPr>
        <w:t>会议的</w:t>
      </w:r>
      <w:r w:rsidRPr="00545E94">
        <w:rPr>
          <w:rFonts w:hint="eastAsia"/>
          <w:highlight w:val="red"/>
        </w:rPr>
        <w:t>资料”</w:t>
      </w:r>
      <w:r>
        <w:rPr>
          <w:rFonts w:hint="eastAsia"/>
        </w:rPr>
        <w:t>接口，得到数据列表；</w:t>
      </w:r>
    </w:p>
    <w:p w:rsidR="00835CF2" w:rsidRDefault="00835CF2" w:rsidP="00835CF2">
      <w:pPr>
        <w:pStyle w:val="6"/>
      </w:pPr>
      <w:r>
        <w:rPr>
          <w:rFonts w:hint="eastAsia"/>
        </w:rPr>
        <w:t>知识编辑后</w:t>
      </w:r>
    </w:p>
    <w:p w:rsidR="0087595D" w:rsidRDefault="00A3686E" w:rsidP="0087595D">
      <w:pPr>
        <w:ind w:left="420"/>
      </w:pPr>
      <w:r>
        <w:t>长按，编辑后，可对资料进行收藏、分享</w:t>
      </w:r>
      <w:r w:rsidR="0042365D">
        <w:t>；</w:t>
      </w:r>
    </w:p>
    <w:p w:rsidR="0042365D" w:rsidRDefault="0042365D" w:rsidP="0087595D">
      <w:pPr>
        <w:ind w:left="420"/>
      </w:pPr>
      <w:r>
        <w:rPr>
          <w:rFonts w:hint="eastAsia"/>
        </w:rPr>
        <w:t>页面操作：</w:t>
      </w:r>
    </w:p>
    <w:p w:rsidR="0042365D" w:rsidRPr="0087595D" w:rsidRDefault="0042365D" w:rsidP="0042365D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多选后，点击“收藏”或者“分享”，则调用</w:t>
      </w:r>
      <w:r w:rsidRPr="00281618">
        <w:rPr>
          <w:rFonts w:hint="eastAsia"/>
          <w:highlight w:val="yellow"/>
        </w:rPr>
        <w:t>“你们提供”</w:t>
      </w:r>
      <w:r>
        <w:rPr>
          <w:rFonts w:hint="eastAsia"/>
        </w:rPr>
        <w:t>接口</w:t>
      </w:r>
    </w:p>
    <w:p w:rsidR="00835CF2" w:rsidRDefault="00835CF2" w:rsidP="00835CF2">
      <w:pPr>
        <w:pStyle w:val="6"/>
      </w:pPr>
      <w:r>
        <w:rPr>
          <w:rFonts w:hint="eastAsia"/>
        </w:rPr>
        <w:t>需求编辑后</w:t>
      </w:r>
    </w:p>
    <w:p w:rsidR="00742709" w:rsidRPr="00742709" w:rsidRDefault="00997B6F" w:rsidP="00997B6F">
      <w:pPr>
        <w:ind w:left="420"/>
      </w:pPr>
      <w:r>
        <w:rPr>
          <w:rFonts w:hint="eastAsia"/>
        </w:rPr>
        <w:t>同上；</w:t>
      </w:r>
    </w:p>
    <w:p w:rsidR="00425D35" w:rsidRDefault="00425D35" w:rsidP="00425D35">
      <w:pPr>
        <w:pStyle w:val="5"/>
      </w:pPr>
      <w:r>
        <w:rPr>
          <w:rFonts w:hint="eastAsia"/>
        </w:rPr>
        <w:lastRenderedPageBreak/>
        <w:t>会议相关</w:t>
      </w:r>
    </w:p>
    <w:p w:rsidR="00C37619" w:rsidRDefault="00A62996" w:rsidP="00A62996">
      <w:pPr>
        <w:ind w:firstLine="420"/>
      </w:pPr>
      <w:r>
        <w:rPr>
          <w:rFonts w:hint="eastAsia"/>
        </w:rPr>
        <w:t>从“议程会议”跳转进入。页面操作：</w:t>
      </w:r>
    </w:p>
    <w:p w:rsidR="00982F91" w:rsidRPr="00982F91" w:rsidRDefault="00A62996" w:rsidP="00377EC6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r w:rsidR="007F65E3">
        <w:rPr>
          <w:rFonts w:hint="eastAsia"/>
        </w:rPr>
        <w:t xml:space="preserve"> </w:t>
      </w:r>
      <w:r w:rsidR="007F65E3">
        <w:rPr>
          <w:rFonts w:hint="eastAsia"/>
        </w:rPr>
        <w:t>页面数据：调用</w:t>
      </w:r>
      <w:r w:rsidR="007F65E3" w:rsidRPr="008022AA">
        <w:rPr>
          <w:rFonts w:hint="eastAsia"/>
          <w:highlight w:val="yellow"/>
        </w:rPr>
        <w:t>“你们提供</w:t>
      </w:r>
      <w:r w:rsidR="008022AA">
        <w:rPr>
          <w:rFonts w:hint="eastAsia"/>
          <w:highlight w:val="yellow"/>
        </w:rPr>
        <w:t>（大数据）</w:t>
      </w:r>
      <w:r w:rsidR="007F65E3" w:rsidRPr="008022AA">
        <w:rPr>
          <w:rFonts w:hint="eastAsia"/>
          <w:highlight w:val="yellow"/>
        </w:rPr>
        <w:t>”</w:t>
      </w:r>
      <w:r w:rsidR="007F65E3">
        <w:rPr>
          <w:rFonts w:hint="eastAsia"/>
        </w:rPr>
        <w:t>接口，得到相关数据列表；</w:t>
      </w:r>
    </w:p>
    <w:p w:rsidR="00C37619" w:rsidRPr="00883D81" w:rsidRDefault="00C37619" w:rsidP="00B23BA4">
      <w:pPr>
        <w:spacing w:line="360" w:lineRule="auto"/>
      </w:pPr>
    </w:p>
    <w:p w:rsidR="00976010" w:rsidRDefault="00330059" w:rsidP="00976010">
      <w:pPr>
        <w:pStyle w:val="3"/>
      </w:pPr>
      <w:r>
        <w:rPr>
          <w:rFonts w:hint="eastAsia"/>
        </w:rPr>
        <w:t xml:space="preserve"> </w:t>
      </w:r>
      <w:r w:rsidR="00561CDE">
        <w:rPr>
          <w:rFonts w:hint="eastAsia"/>
        </w:rPr>
        <w:t>会议笔记</w:t>
      </w:r>
    </w:p>
    <w:p w:rsidR="0059023D" w:rsidRDefault="00A71972" w:rsidP="00A71972">
      <w:pPr>
        <w:spacing w:line="360" w:lineRule="auto"/>
        <w:ind w:firstLine="420"/>
      </w:pPr>
      <w:r>
        <w:t>页面操作：</w:t>
      </w:r>
    </w:p>
    <w:p w:rsidR="00A71972" w:rsidRDefault="00A71972" w:rsidP="00A71972">
      <w:pPr>
        <w:pStyle w:val="a6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保存：调用</w:t>
      </w:r>
      <w:r w:rsidRPr="007A71EC">
        <w:rPr>
          <w:rFonts w:hint="eastAsia"/>
          <w:highlight w:val="red"/>
        </w:rPr>
        <w:t>“会议笔记保存”</w:t>
      </w:r>
      <w:r>
        <w:rPr>
          <w:rFonts w:hint="eastAsia"/>
        </w:rPr>
        <w:t>接口，将录入的会议笔记，存到</w:t>
      </w:r>
      <w:r w:rsidR="007744BF">
        <w:rPr>
          <w:rFonts w:hint="eastAsia"/>
        </w:rPr>
        <w:t>服务端；</w:t>
      </w:r>
    </w:p>
    <w:p w:rsidR="0006342F" w:rsidRDefault="00330059" w:rsidP="0006342F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会议录音开始</w:t>
      </w:r>
    </w:p>
    <w:p w:rsidR="002527D7" w:rsidRPr="002527D7" w:rsidRDefault="002527D7" w:rsidP="002527D7">
      <w:pPr>
        <w:ind w:left="420"/>
      </w:pPr>
      <w:r>
        <w:rPr>
          <w:rFonts w:hint="eastAsia"/>
        </w:rPr>
        <w:t>见原型</w:t>
      </w:r>
    </w:p>
    <w:p w:rsidR="00F52379" w:rsidRPr="00F52379" w:rsidRDefault="008932A9" w:rsidP="008932A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会议录音结束</w:t>
      </w:r>
    </w:p>
    <w:p w:rsidR="00574A62" w:rsidRDefault="002527D7" w:rsidP="00D05585">
      <w:pPr>
        <w:spacing w:line="360" w:lineRule="auto"/>
        <w:ind w:firstLineChars="200" w:firstLine="420"/>
      </w:pPr>
      <w:r>
        <w:t>见原型</w:t>
      </w:r>
    </w:p>
    <w:p w:rsidR="0006342F" w:rsidRDefault="002774F8" w:rsidP="0006342F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会中备注</w:t>
      </w:r>
    </w:p>
    <w:p w:rsidR="0006342F" w:rsidRDefault="008027C0" w:rsidP="00210E6E">
      <w:pPr>
        <w:spacing w:line="360" w:lineRule="auto"/>
        <w:ind w:firstLineChars="200" w:firstLine="420"/>
      </w:pPr>
      <w:r>
        <w:t>见原型</w:t>
      </w:r>
    </w:p>
    <w:p w:rsidR="00316720" w:rsidRDefault="00A80428" w:rsidP="00316720">
      <w:pPr>
        <w:pStyle w:val="2"/>
      </w:pPr>
      <w:r>
        <w:rPr>
          <w:rFonts w:hint="eastAsia"/>
        </w:rPr>
        <w:t>会议广场</w:t>
      </w:r>
    </w:p>
    <w:p w:rsidR="00316720" w:rsidRDefault="00C70DF0" w:rsidP="00FF075E">
      <w:pPr>
        <w:spacing w:line="360" w:lineRule="auto"/>
        <w:ind w:firstLineChars="200" w:firstLine="420"/>
      </w:pPr>
      <w:r>
        <w:t>展示未保密的会议；</w:t>
      </w:r>
    </w:p>
    <w:p w:rsidR="00C70DF0" w:rsidRDefault="00C70DF0" w:rsidP="00FF075E">
      <w:pPr>
        <w:spacing w:line="360" w:lineRule="auto"/>
        <w:ind w:firstLineChars="200" w:firstLine="420"/>
      </w:pPr>
      <w:r>
        <w:rPr>
          <w:rFonts w:hint="eastAsia"/>
        </w:rPr>
        <w:t>页面操作：</w:t>
      </w:r>
    </w:p>
    <w:p w:rsidR="00C70DF0" w:rsidRDefault="00C70DF0" w:rsidP="00C70DF0">
      <w:pPr>
        <w:pStyle w:val="a6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页面数据：调用</w:t>
      </w:r>
      <w:r w:rsidRPr="00926AE8">
        <w:rPr>
          <w:rFonts w:hint="eastAsia"/>
          <w:highlight w:val="red"/>
        </w:rPr>
        <w:t>“广场会议查询”</w:t>
      </w:r>
      <w:r>
        <w:rPr>
          <w:rFonts w:hint="eastAsia"/>
        </w:rPr>
        <w:t>接口；</w:t>
      </w:r>
    </w:p>
    <w:p w:rsidR="00C70DF0" w:rsidRDefault="00C70DF0" w:rsidP="00C70DF0">
      <w:pPr>
        <w:pStyle w:val="a6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点击会议：进入“会议报名”页面；</w:t>
      </w:r>
    </w:p>
    <w:p w:rsidR="00D1101B" w:rsidRDefault="00D1101B" w:rsidP="00C70DF0">
      <w:pPr>
        <w:pStyle w:val="a6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去掉行业</w:t>
      </w:r>
    </w:p>
    <w:p w:rsidR="0055279D" w:rsidRDefault="0055279D" w:rsidP="00C70DF0">
      <w:pPr>
        <w:pStyle w:val="a6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摘选条件：</w:t>
      </w:r>
      <w:r w:rsidR="008D7A7D">
        <w:rPr>
          <w:noProof/>
        </w:rPr>
        <w:drawing>
          <wp:inline distT="0" distB="0" distL="0" distR="0" wp14:anchorId="2C9E11D8" wp14:editId="15AD30DB">
            <wp:extent cx="3914775" cy="571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20" w:rsidRDefault="00A80428" w:rsidP="00316720">
      <w:pPr>
        <w:pStyle w:val="2"/>
      </w:pPr>
      <w:r>
        <w:rPr>
          <w:rFonts w:hint="eastAsia"/>
        </w:rPr>
        <w:lastRenderedPageBreak/>
        <w:t>我的会议</w:t>
      </w:r>
    </w:p>
    <w:p w:rsidR="00361541" w:rsidRDefault="00040A54" w:rsidP="00361541">
      <w:pPr>
        <w:ind w:left="420"/>
      </w:pPr>
      <w:r>
        <w:rPr>
          <w:rFonts w:hint="eastAsia"/>
        </w:rPr>
        <w:t>查询</w:t>
      </w:r>
      <w:r w:rsidR="00770BF5">
        <w:rPr>
          <w:rFonts w:hint="eastAsia"/>
        </w:rPr>
        <w:t>与登录人参加</w:t>
      </w:r>
      <w:r w:rsidR="003F2506">
        <w:rPr>
          <w:rFonts w:hint="eastAsia"/>
        </w:rPr>
        <w:t>的</w:t>
      </w:r>
      <w:r w:rsidR="00770BF5">
        <w:rPr>
          <w:rFonts w:hint="eastAsia"/>
        </w:rPr>
        <w:t>和发起的</w:t>
      </w:r>
      <w:r w:rsidR="003F2506">
        <w:rPr>
          <w:rFonts w:hint="eastAsia"/>
        </w:rPr>
        <w:t>会议</w:t>
      </w:r>
      <w:r w:rsidR="00DF3A96">
        <w:rPr>
          <w:rFonts w:hint="eastAsia"/>
        </w:rPr>
        <w:t>、会议人脉、会议资料、会议笔记</w:t>
      </w:r>
      <w:r w:rsidR="00361541">
        <w:rPr>
          <w:rFonts w:hint="eastAsia"/>
        </w:rPr>
        <w:t>。页面操作：</w:t>
      </w:r>
    </w:p>
    <w:p w:rsidR="00361541" w:rsidRDefault="00DF3A96" w:rsidP="002D025F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页面数据：会议</w:t>
      </w:r>
      <w:r w:rsidR="00EF0FC9">
        <w:rPr>
          <w:rFonts w:hint="eastAsia"/>
        </w:rPr>
        <w:t>调用</w:t>
      </w:r>
      <w:r w:rsidR="00EF0FC9" w:rsidRPr="008A5B9E">
        <w:rPr>
          <w:rFonts w:hint="eastAsia"/>
          <w:highlight w:val="red"/>
        </w:rPr>
        <w:t>“</w:t>
      </w:r>
      <w:r w:rsidR="003F21C6" w:rsidRPr="008A5B9E">
        <w:rPr>
          <w:rFonts w:hint="eastAsia"/>
          <w:highlight w:val="red"/>
        </w:rPr>
        <w:t>参加的和发起的会议</w:t>
      </w:r>
      <w:r w:rsidR="00EF0FC9" w:rsidRPr="008A5B9E">
        <w:rPr>
          <w:rFonts w:hint="eastAsia"/>
          <w:highlight w:val="red"/>
        </w:rPr>
        <w:t>”</w:t>
      </w:r>
      <w:r w:rsidR="00EF0FC9">
        <w:rPr>
          <w:rFonts w:hint="eastAsia"/>
        </w:rPr>
        <w:t>接口、会议人脉调用</w:t>
      </w:r>
      <w:r w:rsidR="00EF0FC9" w:rsidRPr="00691BB3">
        <w:rPr>
          <w:rFonts w:hint="eastAsia"/>
          <w:highlight w:val="red"/>
        </w:rPr>
        <w:t>“相关人脉”</w:t>
      </w:r>
      <w:r w:rsidR="00EF0FC9">
        <w:rPr>
          <w:rFonts w:hint="eastAsia"/>
        </w:rPr>
        <w:t>接口、会议资料调用</w:t>
      </w:r>
      <w:r w:rsidR="00EF0FC9" w:rsidRPr="00691BB3">
        <w:rPr>
          <w:rFonts w:hint="eastAsia"/>
          <w:highlight w:val="red"/>
        </w:rPr>
        <w:t>“相关会议资料”</w:t>
      </w:r>
      <w:r w:rsidR="00EF0FC9">
        <w:rPr>
          <w:rFonts w:hint="eastAsia"/>
        </w:rPr>
        <w:t>接口、会议笔记调用</w:t>
      </w:r>
      <w:r w:rsidR="00EF0FC9" w:rsidRPr="00691BB3">
        <w:rPr>
          <w:rFonts w:hint="eastAsia"/>
          <w:highlight w:val="red"/>
        </w:rPr>
        <w:t>“相关会议笔记”</w:t>
      </w:r>
      <w:r w:rsidR="00EF0FC9">
        <w:rPr>
          <w:rFonts w:hint="eastAsia"/>
        </w:rPr>
        <w:t>接口；</w:t>
      </w:r>
    </w:p>
    <w:p w:rsidR="002D025F" w:rsidRDefault="002D025F" w:rsidP="002D025F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滑动我创建的：页面调用</w:t>
      </w:r>
      <w:r w:rsidRPr="00487157">
        <w:rPr>
          <w:rFonts w:hint="eastAsia"/>
          <w:highlight w:val="red"/>
        </w:rPr>
        <w:t>“我创建的会议”</w:t>
      </w:r>
      <w:r>
        <w:rPr>
          <w:rFonts w:hint="eastAsia"/>
        </w:rPr>
        <w:t>接口；并能对会议进行操作；</w:t>
      </w:r>
    </w:p>
    <w:p w:rsidR="002D025F" w:rsidRDefault="0066510A" w:rsidP="002D025F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修改</w:t>
      </w:r>
      <w:r w:rsidR="002D025F">
        <w:rPr>
          <w:rFonts w:hint="eastAsia"/>
        </w:rPr>
        <w:t>：对保存的草稿会议</w:t>
      </w:r>
      <w:r w:rsidR="00B46117">
        <w:rPr>
          <w:rFonts w:hint="eastAsia"/>
        </w:rPr>
        <w:t>修改</w:t>
      </w:r>
      <w:r w:rsidR="00B64156">
        <w:rPr>
          <w:rFonts w:hint="eastAsia"/>
        </w:rPr>
        <w:t>，然后</w:t>
      </w:r>
      <w:r w:rsidR="002D025F">
        <w:rPr>
          <w:rFonts w:hint="eastAsia"/>
        </w:rPr>
        <w:t>发起；</w:t>
      </w:r>
    </w:p>
    <w:p w:rsidR="002D025F" w:rsidRDefault="002D025F" w:rsidP="002D025F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管理：进入会议设置页面；</w:t>
      </w:r>
    </w:p>
    <w:p w:rsidR="00677B7A" w:rsidRPr="00040A54" w:rsidRDefault="00677B7A" w:rsidP="002D025F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选择时间：可进行时间检索查询；</w:t>
      </w:r>
    </w:p>
    <w:p w:rsidR="00FA581F" w:rsidRDefault="00FA581F" w:rsidP="00FA581F">
      <w:pPr>
        <w:pStyle w:val="3"/>
      </w:pPr>
      <w:r>
        <w:rPr>
          <w:rFonts w:hint="eastAsia"/>
        </w:rPr>
        <w:t>我的会议创建的</w:t>
      </w:r>
    </w:p>
    <w:p w:rsidR="00684294" w:rsidRDefault="00684294" w:rsidP="00684294">
      <w:pPr>
        <w:ind w:left="420"/>
      </w:pPr>
      <w:r>
        <w:t>页面操作：</w:t>
      </w:r>
    </w:p>
    <w:p w:rsidR="00684294" w:rsidRDefault="00380FC2" w:rsidP="00684294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>修改</w:t>
      </w:r>
      <w:r w:rsidR="00684294">
        <w:rPr>
          <w:rFonts w:hint="eastAsia"/>
        </w:rPr>
        <w:t>：对保存的草稿会议，进行发起；</w:t>
      </w:r>
    </w:p>
    <w:p w:rsidR="00684294" w:rsidRDefault="00684294" w:rsidP="00684294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>管理：进入会议设置页面；</w:t>
      </w:r>
    </w:p>
    <w:p w:rsidR="00684294" w:rsidRPr="00E34BEC" w:rsidRDefault="00684294" w:rsidP="00684294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>选择时间：可进行时间检索查询</w:t>
      </w:r>
    </w:p>
    <w:p w:rsidR="002E01CB" w:rsidRDefault="002E01CB" w:rsidP="002E01CB">
      <w:pPr>
        <w:pStyle w:val="4"/>
      </w:pPr>
      <w:r>
        <w:rPr>
          <w:rFonts w:hint="eastAsia"/>
        </w:rPr>
        <w:t>设置</w:t>
      </w:r>
    </w:p>
    <w:p w:rsidR="00202A60" w:rsidRDefault="00554128" w:rsidP="00202A60">
      <w:pPr>
        <w:ind w:left="420"/>
      </w:pPr>
      <w:r>
        <w:rPr>
          <w:rFonts w:hint="eastAsia"/>
        </w:rPr>
        <w:t>页面操作：</w:t>
      </w:r>
    </w:p>
    <w:p w:rsidR="00554128" w:rsidRDefault="00274F26" w:rsidP="00125030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页面数据：调用</w:t>
      </w:r>
      <w:r w:rsidRPr="006E2F70">
        <w:rPr>
          <w:rFonts w:hint="eastAsia"/>
          <w:highlight w:val="red"/>
        </w:rPr>
        <w:t>“会议查询”</w:t>
      </w:r>
      <w:r>
        <w:rPr>
          <w:rFonts w:hint="eastAsia"/>
        </w:rPr>
        <w:t>接口，组织数据，进行展现；</w:t>
      </w:r>
    </w:p>
    <w:p w:rsidR="00274F26" w:rsidRPr="00202A60" w:rsidRDefault="00274F26" w:rsidP="00125030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修改：完成后，调用</w:t>
      </w:r>
      <w:r w:rsidRPr="00816E57">
        <w:rPr>
          <w:rFonts w:hint="eastAsia"/>
          <w:highlight w:val="red"/>
        </w:rPr>
        <w:t>“修改会议”</w:t>
      </w:r>
      <w:r w:rsidR="00F93F8D">
        <w:rPr>
          <w:rFonts w:hint="eastAsia"/>
        </w:rPr>
        <w:t>接口，保存数据库，并且生成一条通知，由</w:t>
      </w:r>
      <w:r w:rsidR="00F93F8D" w:rsidRPr="007F294A">
        <w:rPr>
          <w:rFonts w:hint="eastAsia"/>
          <w:highlight w:val="yellow"/>
        </w:rPr>
        <w:t>“消息推送</w:t>
      </w:r>
      <w:r w:rsidRPr="007F294A">
        <w:rPr>
          <w:rFonts w:hint="eastAsia"/>
          <w:highlight w:val="yellow"/>
        </w:rPr>
        <w:t>”</w:t>
      </w:r>
      <w:r>
        <w:rPr>
          <w:rFonts w:hint="eastAsia"/>
        </w:rPr>
        <w:t>接口，发送给已报名的</w:t>
      </w:r>
      <w:r w:rsidR="008C7140">
        <w:rPr>
          <w:rFonts w:hint="eastAsia"/>
        </w:rPr>
        <w:t>人员；</w:t>
      </w:r>
    </w:p>
    <w:p w:rsidR="002E01CB" w:rsidRDefault="002E01CB" w:rsidP="002E01CB">
      <w:pPr>
        <w:pStyle w:val="4"/>
      </w:pPr>
      <w:r>
        <w:rPr>
          <w:rFonts w:hint="eastAsia"/>
        </w:rPr>
        <w:t>签到</w:t>
      </w:r>
    </w:p>
    <w:p w:rsidR="00AA1996" w:rsidRDefault="00AA1996" w:rsidP="00AA1996">
      <w:pPr>
        <w:ind w:left="420"/>
      </w:pPr>
      <w:proofErr w:type="gramStart"/>
      <w:r>
        <w:rPr>
          <w:rFonts w:hint="eastAsia"/>
        </w:rPr>
        <w:t>二维码签到</w:t>
      </w:r>
      <w:proofErr w:type="gramEnd"/>
      <w:r>
        <w:rPr>
          <w:rFonts w:hint="eastAsia"/>
        </w:rPr>
        <w:t>。页面操作：</w:t>
      </w:r>
    </w:p>
    <w:p w:rsidR="00AA1996" w:rsidRPr="00AA1996" w:rsidRDefault="00AA1996" w:rsidP="00AA1996">
      <w:pPr>
        <w:ind w:left="42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1D7224">
        <w:rPr>
          <w:rFonts w:hint="eastAsia"/>
        </w:rPr>
        <w:t>邀请者进入</w:t>
      </w:r>
      <w:proofErr w:type="gramStart"/>
      <w:r w:rsidR="001D7224">
        <w:rPr>
          <w:rFonts w:hint="eastAsia"/>
        </w:rPr>
        <w:t>二维码页面</w:t>
      </w:r>
      <w:proofErr w:type="gramEnd"/>
      <w:r w:rsidR="00721936">
        <w:rPr>
          <w:rFonts w:hint="eastAsia"/>
        </w:rPr>
        <w:t>，</w:t>
      </w:r>
      <w:proofErr w:type="gramStart"/>
      <w:r w:rsidR="001D7224">
        <w:rPr>
          <w:rFonts w:hint="eastAsia"/>
        </w:rPr>
        <w:t>扫描</w:t>
      </w:r>
      <w:r w:rsidR="00721936">
        <w:rPr>
          <w:rFonts w:hint="eastAsia"/>
        </w:rPr>
        <w:t>扫描</w:t>
      </w:r>
      <w:proofErr w:type="gramEnd"/>
      <w:r w:rsidR="00721936">
        <w:rPr>
          <w:rFonts w:hint="eastAsia"/>
        </w:rPr>
        <w:t>组织者</w:t>
      </w:r>
      <w:r w:rsidR="001D7224">
        <w:rPr>
          <w:rFonts w:hint="eastAsia"/>
        </w:rPr>
        <w:t>二维码</w:t>
      </w:r>
      <w:r>
        <w:rPr>
          <w:rFonts w:hint="eastAsia"/>
        </w:rPr>
        <w:t>，调用</w:t>
      </w:r>
      <w:r w:rsidRPr="00D44229">
        <w:rPr>
          <w:rFonts w:hint="eastAsia"/>
          <w:highlight w:val="red"/>
        </w:rPr>
        <w:t>“签到”</w:t>
      </w:r>
      <w:r>
        <w:rPr>
          <w:rFonts w:hint="eastAsia"/>
        </w:rPr>
        <w:t>接口，存入数据库；</w:t>
      </w:r>
    </w:p>
    <w:p w:rsidR="001F6A1D" w:rsidRDefault="001F6A1D" w:rsidP="001F6A1D">
      <w:pPr>
        <w:pStyle w:val="3"/>
      </w:pPr>
      <w:r>
        <w:rPr>
          <w:rFonts w:hint="eastAsia"/>
        </w:rPr>
        <w:t>删除会议</w:t>
      </w:r>
    </w:p>
    <w:p w:rsidR="00C25153" w:rsidRDefault="00C25153" w:rsidP="00C25153">
      <w:pPr>
        <w:ind w:left="420"/>
      </w:pPr>
      <w:r>
        <w:rPr>
          <w:rFonts w:hint="eastAsia"/>
        </w:rPr>
        <w:t>页面操作：</w:t>
      </w:r>
    </w:p>
    <w:p w:rsidR="00C25153" w:rsidRPr="00C25153" w:rsidRDefault="00C25153" w:rsidP="00C25153">
      <w:pPr>
        <w:ind w:left="420"/>
      </w:pPr>
      <w:proofErr w:type="gramStart"/>
      <w:r>
        <w:rPr>
          <w:rFonts w:hint="eastAsia"/>
        </w:rPr>
        <w:t>长按会议</w:t>
      </w:r>
      <w:proofErr w:type="gramEnd"/>
      <w:r>
        <w:rPr>
          <w:rFonts w:hint="eastAsia"/>
        </w:rPr>
        <w:t>，会议前方显示多选框</w:t>
      </w:r>
      <w:r w:rsidR="00EB23A3">
        <w:rPr>
          <w:rFonts w:hint="eastAsia"/>
        </w:rPr>
        <w:t>；</w:t>
      </w:r>
    </w:p>
    <w:p w:rsidR="001F6A1D" w:rsidRDefault="001F6A1D" w:rsidP="001F6A1D">
      <w:pPr>
        <w:pStyle w:val="3"/>
      </w:pPr>
      <w:r>
        <w:rPr>
          <w:rFonts w:hint="eastAsia"/>
        </w:rPr>
        <w:t>删除会议后</w:t>
      </w:r>
      <w:r>
        <w:t>—</w:t>
      </w:r>
      <w:r>
        <w:rPr>
          <w:rFonts w:hint="eastAsia"/>
        </w:rPr>
        <w:t>弹出</w:t>
      </w:r>
    </w:p>
    <w:p w:rsidR="00910CF1" w:rsidRDefault="00910CF1" w:rsidP="00910CF1">
      <w:pPr>
        <w:ind w:left="420"/>
      </w:pPr>
      <w:r>
        <w:rPr>
          <w:rFonts w:hint="eastAsia"/>
        </w:rPr>
        <w:t>页面操作：</w:t>
      </w:r>
    </w:p>
    <w:p w:rsidR="00910CF1" w:rsidRDefault="00910CF1" w:rsidP="00910CF1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调用</w:t>
      </w:r>
      <w:r w:rsidRPr="00674954">
        <w:rPr>
          <w:rFonts w:hint="eastAsia"/>
          <w:highlight w:val="red"/>
        </w:rPr>
        <w:t>“删除会议”</w:t>
      </w:r>
      <w:r>
        <w:rPr>
          <w:rFonts w:hint="eastAsia"/>
        </w:rPr>
        <w:t>接口，修改字段；</w:t>
      </w:r>
    </w:p>
    <w:p w:rsidR="0048785E" w:rsidRPr="00910CF1" w:rsidRDefault="0048785E" w:rsidP="00910CF1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删除我发起的会议，并且距离开始大于</w:t>
      </w:r>
      <w:r>
        <w:rPr>
          <w:rFonts w:hint="eastAsia"/>
        </w:rPr>
        <w:t>24</w:t>
      </w:r>
      <w:r>
        <w:rPr>
          <w:rFonts w:hint="eastAsia"/>
        </w:rPr>
        <w:t>小时，</w:t>
      </w:r>
      <w:r w:rsidRPr="00DC23B7">
        <w:rPr>
          <w:rFonts w:hint="eastAsia"/>
          <w:highlight w:val="red"/>
        </w:rPr>
        <w:t>删除数据库数据，并向参与人发送通知；</w:t>
      </w:r>
    </w:p>
    <w:p w:rsidR="001F6A1D" w:rsidRDefault="001F6A1D" w:rsidP="001F6A1D">
      <w:pPr>
        <w:pStyle w:val="3"/>
      </w:pPr>
      <w:r>
        <w:rPr>
          <w:rFonts w:hint="eastAsia"/>
        </w:rPr>
        <w:lastRenderedPageBreak/>
        <w:t>我的会议</w:t>
      </w:r>
      <w:r>
        <w:t>—</w:t>
      </w:r>
      <w:r>
        <w:rPr>
          <w:rFonts w:hint="eastAsia"/>
        </w:rPr>
        <w:t>人脉</w:t>
      </w:r>
    </w:p>
    <w:p w:rsidR="002E01CB" w:rsidRPr="002E01CB" w:rsidRDefault="001F6A1D" w:rsidP="002E01CB">
      <w:pPr>
        <w:pStyle w:val="3"/>
      </w:pPr>
      <w:r>
        <w:rPr>
          <w:rFonts w:hint="eastAsia"/>
        </w:rPr>
        <w:t>我的会议</w:t>
      </w:r>
      <w:r>
        <w:t>—</w:t>
      </w:r>
      <w:r>
        <w:rPr>
          <w:rFonts w:hint="eastAsia"/>
        </w:rPr>
        <w:t>资料</w:t>
      </w:r>
    </w:p>
    <w:p w:rsidR="001F6A1D" w:rsidRDefault="001F6A1D" w:rsidP="001F6A1D">
      <w:pPr>
        <w:pStyle w:val="3"/>
      </w:pPr>
      <w:r>
        <w:rPr>
          <w:rFonts w:hint="eastAsia"/>
        </w:rPr>
        <w:t>我的会议</w:t>
      </w:r>
      <w:r>
        <w:t>—</w:t>
      </w:r>
      <w:r>
        <w:rPr>
          <w:rFonts w:hint="eastAsia"/>
        </w:rPr>
        <w:t>笔记</w:t>
      </w:r>
    </w:p>
    <w:p w:rsidR="001F6A1D" w:rsidRDefault="001F6A1D" w:rsidP="001F6A1D">
      <w:pPr>
        <w:pStyle w:val="3"/>
      </w:pPr>
      <w:r>
        <w:rPr>
          <w:rFonts w:hint="eastAsia"/>
        </w:rPr>
        <w:t>删除笔记</w:t>
      </w:r>
    </w:p>
    <w:p w:rsidR="0093701D" w:rsidRDefault="0093701D" w:rsidP="0093701D">
      <w:pPr>
        <w:ind w:left="420"/>
      </w:pPr>
      <w:r>
        <w:rPr>
          <w:rFonts w:hint="eastAsia"/>
        </w:rPr>
        <w:t>页面操作：</w:t>
      </w:r>
    </w:p>
    <w:p w:rsidR="00510EE0" w:rsidRDefault="0093701D" w:rsidP="00510EE0">
      <w:pPr>
        <w:pStyle w:val="a6"/>
        <w:numPr>
          <w:ilvl w:val="0"/>
          <w:numId w:val="35"/>
        </w:numPr>
        <w:ind w:firstLineChars="0"/>
      </w:pPr>
      <w:proofErr w:type="gramStart"/>
      <w:r>
        <w:rPr>
          <w:rFonts w:hint="eastAsia"/>
        </w:rPr>
        <w:t>长按笔记</w:t>
      </w:r>
      <w:proofErr w:type="gramEnd"/>
      <w:r>
        <w:rPr>
          <w:rFonts w:hint="eastAsia"/>
        </w:rPr>
        <w:t>列表：</w:t>
      </w:r>
      <w:r w:rsidR="004B47C6">
        <w:rPr>
          <w:rFonts w:hint="eastAsia"/>
        </w:rPr>
        <w:t>选择会议笔记，点击删除，</w:t>
      </w:r>
      <w:r w:rsidR="004B47C6" w:rsidRPr="00674954">
        <w:rPr>
          <w:rFonts w:hint="eastAsia"/>
          <w:highlight w:val="red"/>
        </w:rPr>
        <w:t>调用“删除会议笔记”</w:t>
      </w:r>
      <w:r w:rsidR="004B47C6">
        <w:rPr>
          <w:rFonts w:hint="eastAsia"/>
        </w:rPr>
        <w:t>接口；</w:t>
      </w:r>
    </w:p>
    <w:p w:rsidR="00510EE0" w:rsidRDefault="00510EE0" w:rsidP="00510EE0"/>
    <w:p w:rsidR="00510EE0" w:rsidRPr="002E01CB" w:rsidRDefault="00510EE0" w:rsidP="00510EE0"/>
    <w:p w:rsidR="00CC3976" w:rsidRPr="001B60BD" w:rsidRDefault="00CC3976" w:rsidP="00CC3976">
      <w:pPr>
        <w:pStyle w:val="1"/>
      </w:pPr>
      <w:bookmarkStart w:id="2" w:name="_Toc392492001"/>
      <w:r>
        <w:rPr>
          <w:rFonts w:hint="eastAsia"/>
        </w:rPr>
        <w:t>会议模式数据库设计</w:t>
      </w:r>
      <w:bookmarkEnd w:id="2"/>
    </w:p>
    <w:p w:rsidR="00CC3976" w:rsidRDefault="00CC3976" w:rsidP="00CC3976">
      <w:pPr>
        <w:pStyle w:val="2"/>
        <w:numPr>
          <w:ilvl w:val="1"/>
          <w:numId w:val="37"/>
        </w:numPr>
        <w:spacing w:line="415" w:lineRule="auto"/>
      </w:pPr>
      <w:r>
        <w:rPr>
          <w:rFonts w:hint="eastAsia"/>
        </w:rPr>
        <w:t>会议主表</w:t>
      </w:r>
    </w:p>
    <w:p w:rsidR="00CC3976" w:rsidRDefault="00CC3976" w:rsidP="00CC3976">
      <w:r>
        <w:t>TB_MEETING</w:t>
      </w:r>
    </w:p>
    <w:tbl>
      <w:tblPr>
        <w:tblStyle w:val="a8"/>
        <w:tblW w:w="8610" w:type="dxa"/>
        <w:tblLook w:val="04A0" w:firstRow="1" w:lastRow="0" w:firstColumn="1" w:lastColumn="0" w:noHBand="0" w:noVBand="1"/>
      </w:tblPr>
      <w:tblGrid>
        <w:gridCol w:w="2365"/>
        <w:gridCol w:w="2116"/>
        <w:gridCol w:w="2059"/>
        <w:gridCol w:w="2070"/>
      </w:tblGrid>
      <w:tr w:rsidR="00CC3976" w:rsidTr="0079255E">
        <w:trPr>
          <w:trHeight w:val="324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字</w:t>
            </w:r>
            <w:r>
              <w:rPr>
                <w:rFonts w:hint="eastAsia"/>
                <w:b/>
              </w:rPr>
              <w:t>段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CC3976" w:rsidTr="0079255E">
        <w:trPr>
          <w:trHeight w:val="308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ID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BIGINT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会议序</w:t>
            </w:r>
            <w:r>
              <w:rPr>
                <w:rFonts w:hint="eastAsia"/>
              </w:rPr>
              <w:t>号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rPr>
          <w:trHeight w:val="431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MEETING_NAME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VARCHAR(100)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会议名</w:t>
            </w:r>
            <w:r>
              <w:rPr>
                <w:rFonts w:hint="eastAsia"/>
              </w:rPr>
              <w:t>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rPr>
          <w:trHeight w:val="308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MEETING_ADDRESS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VARCHAR(200)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会议地</w:t>
            </w:r>
            <w:r>
              <w:rPr>
                <w:rFonts w:hint="eastAsia"/>
              </w:rPr>
              <w:t>点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rPr>
          <w:trHeight w:val="324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MEETING_ADDRESS_POS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VARCHAR(30)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会议地点坐</w:t>
            </w:r>
            <w:r>
              <w:rPr>
                <w:rFonts w:hint="eastAsia"/>
              </w:rPr>
              <w:t>标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rPr>
          <w:trHeight w:val="308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MEETING_TYPE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INT (1)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会议类</w:t>
            </w:r>
            <w:r>
              <w:rPr>
                <w:rFonts w:hint="eastAsia"/>
              </w:rPr>
              <w:t>型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1</w:t>
            </w:r>
            <w:r>
              <w:rPr>
                <w:rFonts w:ascii="宋体" w:eastAsia="宋体" w:hAnsi="宋体" w:cs="宋体" w:hint="eastAsia"/>
              </w:rPr>
              <w:t>：无嘉宾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：无主</w:t>
            </w:r>
            <w:r>
              <w:rPr>
                <w:rFonts w:hint="eastAsia"/>
              </w:rPr>
              <w:t>讲</w:t>
            </w:r>
          </w:p>
        </w:tc>
      </w:tr>
      <w:tr w:rsidR="00CC3976" w:rsidTr="0079255E">
        <w:trPr>
          <w:trHeight w:val="324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MEETING_STATUS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INT (1)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会议状</w:t>
            </w:r>
            <w:r>
              <w:rPr>
                <w:rFonts w:hint="eastAsia"/>
              </w:rPr>
              <w:t>态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0</w:t>
            </w:r>
            <w:r>
              <w:rPr>
                <w:rFonts w:ascii="宋体" w:eastAsia="宋体" w:hAnsi="宋体" w:cs="宋体" w:hint="eastAsia"/>
              </w:rPr>
              <w:t>：草稿，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：发起</w:t>
            </w:r>
            <w:r>
              <w:t xml:space="preserve"> </w:t>
            </w:r>
          </w:p>
        </w:tc>
      </w:tr>
      <w:tr w:rsidR="00CC3976" w:rsidTr="0079255E">
        <w:trPr>
          <w:trHeight w:val="308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IS_SECRECY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TINYINT (1)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是否保</w:t>
            </w:r>
            <w:r>
              <w:rPr>
                <w:rFonts w:hint="eastAsia"/>
              </w:rPr>
              <w:t>密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rPr>
          <w:trHeight w:val="324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MEMBER_COUNT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VARCHAR(10)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会议人</w:t>
            </w:r>
            <w:r>
              <w:rPr>
                <w:rFonts w:hint="eastAsia"/>
              </w:rPr>
              <w:t>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rPr>
          <w:trHeight w:val="308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MEETING_DESC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VARCHAR(200)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会议介</w:t>
            </w:r>
            <w:r>
              <w:rPr>
                <w:rFonts w:hint="eastAsia"/>
              </w:rPr>
              <w:t>绍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rPr>
          <w:trHeight w:val="324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1A3A3A" w:rsidP="0079255E">
            <w:r>
              <w:t>MEMBER_ID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VARCHAR(32)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创建人</w:t>
            </w:r>
            <w:r>
              <w:t>ID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r>
              <w:rPr>
                <w:rFonts w:hint="eastAsia"/>
              </w:rPr>
              <w:t>TASK_ID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r>
              <w:t>VARCHAR(255)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pPr>
              <w:rPr>
                <w:rFonts w:ascii="宋体" w:eastAsia="宋体" w:hAnsi="宋体" w:cs="宋体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rPr>
          <w:trHeight w:val="324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CRATE_TIME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DATATIMR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rPr>
          <w:trHeight w:val="324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REMARK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VARCHAR(200)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</w:tbl>
    <w:p w:rsidR="00CC3976" w:rsidRDefault="00CC3976" w:rsidP="00CC3976"/>
    <w:p w:rsidR="00CC3976" w:rsidRDefault="00CC3976" w:rsidP="00CC3976"/>
    <w:p w:rsidR="00CC3976" w:rsidRDefault="00CC3976" w:rsidP="00CC3976"/>
    <w:p w:rsidR="00CC3976" w:rsidRDefault="00CC3976" w:rsidP="00CC3976"/>
    <w:p w:rsidR="00CC3976" w:rsidRDefault="00CC3976" w:rsidP="00CC3976"/>
    <w:p w:rsidR="00CC3976" w:rsidRDefault="00CC3976" w:rsidP="00CC3976">
      <w:pPr>
        <w:pStyle w:val="2"/>
        <w:numPr>
          <w:ilvl w:val="1"/>
          <w:numId w:val="37"/>
        </w:numPr>
        <w:spacing w:line="415" w:lineRule="auto"/>
      </w:pPr>
      <w:r>
        <w:rPr>
          <w:rFonts w:hint="eastAsia"/>
        </w:rPr>
        <w:lastRenderedPageBreak/>
        <w:t>会议成员表</w:t>
      </w:r>
    </w:p>
    <w:p w:rsidR="00CC3976" w:rsidRDefault="00CC3976" w:rsidP="00CC3976">
      <w:r>
        <w:t>TB_MEETING_MEMBER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1"/>
        <w:gridCol w:w="1484"/>
        <w:gridCol w:w="2043"/>
        <w:gridCol w:w="2054"/>
      </w:tblGrid>
      <w:tr w:rsidR="00CC3976" w:rsidTr="0079255E"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字</w:t>
            </w:r>
            <w:r>
              <w:rPr>
                <w:rFonts w:hint="eastAsia"/>
                <w:b/>
              </w:rPr>
              <w:t>段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CC3976" w:rsidTr="0079255E"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ID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BIGINT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成员序</w:t>
            </w:r>
            <w:r>
              <w:rPr>
                <w:rFonts w:hint="eastAsia"/>
              </w:rPr>
              <w:t>号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MEMBER_ID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BIGINT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人员</w:t>
            </w:r>
            <w:r>
              <w:t>ID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MEETING_ID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BIGINT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会议序</w:t>
            </w:r>
            <w:r>
              <w:rPr>
                <w:rFonts w:hint="eastAsia"/>
              </w:rPr>
              <w:t>号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MEMBER_TYPE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INT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会议角</w:t>
            </w:r>
            <w:r>
              <w:rPr>
                <w:rFonts w:hint="eastAsia"/>
              </w:rPr>
              <w:t>色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0</w:t>
            </w:r>
            <w:r>
              <w:rPr>
                <w:rFonts w:ascii="宋体" w:eastAsia="宋体" w:hAnsi="宋体" w:cs="宋体" w:hint="eastAsia"/>
              </w:rPr>
              <w:t>：嘉宾，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：群</w:t>
            </w:r>
            <w:r>
              <w:rPr>
                <w:rFonts w:hint="eastAsia"/>
              </w:rPr>
              <w:t>众</w:t>
            </w:r>
          </w:p>
        </w:tc>
      </w:tr>
      <w:tr w:rsidR="00CC3976" w:rsidTr="0079255E"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MEMBER_NAME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VARCHAR(20)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人员姓</w:t>
            </w:r>
            <w:r>
              <w:rPr>
                <w:rFonts w:hint="eastAsia"/>
              </w:rPr>
              <w:t>名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MEMBER_PHOTO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VARCHAR(255)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人员图</w:t>
            </w:r>
            <w:r>
              <w:rPr>
                <w:rFonts w:hint="eastAsia"/>
              </w:rPr>
              <w:t>片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MEMBER_MEET_STATUS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INT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人员处理会议的状</w:t>
            </w:r>
            <w:r>
              <w:rPr>
                <w:rFonts w:hint="eastAsia"/>
              </w:rPr>
              <w:t>态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0</w:t>
            </w:r>
            <w:r>
              <w:rPr>
                <w:rFonts w:ascii="宋体" w:eastAsia="宋体" w:hAnsi="宋体" w:cs="宋体" w:hint="eastAsia"/>
              </w:rPr>
              <w:t>：默认，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：归档，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：删</w:t>
            </w:r>
            <w:r>
              <w:rPr>
                <w:rFonts w:hint="eastAsia"/>
              </w:rPr>
              <w:t>除</w:t>
            </w:r>
          </w:p>
        </w:tc>
      </w:tr>
      <w:tr w:rsidR="00CC3976" w:rsidTr="0079255E"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ATTEND_MEET_STATUS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INT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参会状</w:t>
            </w:r>
            <w:r>
              <w:rPr>
                <w:rFonts w:hint="eastAsia"/>
              </w:rPr>
              <w:t>态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0.</w:t>
            </w:r>
            <w:r>
              <w:rPr>
                <w:rFonts w:ascii="宋体" w:eastAsia="宋体" w:hAnsi="宋体" w:cs="宋体" w:hint="eastAsia"/>
              </w:rPr>
              <w:t>未答复（报名）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接受邀请（取消报名）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拒绝邀请，</w:t>
            </w:r>
            <w:r>
              <w:t>3</w:t>
            </w:r>
            <w:r>
              <w:rPr>
                <w:rFonts w:ascii="宋体" w:eastAsia="宋体" w:hAnsi="宋体" w:cs="宋体" w:hint="eastAsia"/>
              </w:rPr>
              <w:t>签</w:t>
            </w:r>
            <w:r>
              <w:rPr>
                <w:rFonts w:hint="eastAsia"/>
              </w:rPr>
              <w:t>到</w:t>
            </w:r>
          </w:p>
        </w:tc>
      </w:tr>
      <w:tr w:rsidR="00CC3976" w:rsidTr="0079255E"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ATTEND_MEET_TYPE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VARCHAR(10)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参会方</w:t>
            </w:r>
            <w:r>
              <w:rPr>
                <w:rFonts w:hint="eastAsia"/>
              </w:rPr>
              <w:t>式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0</w:t>
            </w:r>
            <w:r>
              <w:rPr>
                <w:rFonts w:ascii="宋体" w:eastAsia="宋体" w:hAnsi="宋体" w:cs="宋体" w:hint="eastAsia"/>
              </w:rPr>
              <w:t>邀请，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报</w:t>
            </w:r>
            <w:r>
              <w:rPr>
                <w:rFonts w:hint="eastAsia"/>
              </w:rPr>
              <w:t>名</w:t>
            </w:r>
          </w:p>
        </w:tc>
      </w:tr>
    </w:tbl>
    <w:p w:rsidR="00CC3976" w:rsidRDefault="00CC3976" w:rsidP="00CC3976"/>
    <w:p w:rsidR="00CC3976" w:rsidRDefault="00CC3976" w:rsidP="00CC3976">
      <w:pPr>
        <w:pStyle w:val="2"/>
        <w:numPr>
          <w:ilvl w:val="1"/>
          <w:numId w:val="37"/>
        </w:numPr>
        <w:spacing w:line="415" w:lineRule="auto"/>
      </w:pPr>
      <w:r>
        <w:rPr>
          <w:rFonts w:hint="eastAsia"/>
        </w:rPr>
        <w:t>会议资料表</w:t>
      </w:r>
    </w:p>
    <w:p w:rsidR="00CC3976" w:rsidRDefault="00CC3976" w:rsidP="00CC3976">
      <w:r>
        <w:t>TB_MEETING_DATA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C3976" w:rsidTr="0079255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字</w:t>
            </w:r>
            <w:r>
              <w:rPr>
                <w:rFonts w:hint="eastAsia"/>
                <w:b/>
              </w:rPr>
              <w:t>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CC3976" w:rsidTr="0079255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BIGINT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资料序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MEETING_ID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BIGINT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会议序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DATA_NAME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VARCHAR(30)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资料名</w:t>
            </w:r>
            <w:r>
              <w:rPr>
                <w:rFonts w:hint="eastAsia"/>
              </w:rPr>
              <w:t>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DATA_ID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BIGINT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资料</w:t>
            </w:r>
            <w: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r>
              <w:rPr>
                <w:rFonts w:hint="eastAsia"/>
              </w:rPr>
              <w:t>DATA_DATE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资料日期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DATA_TYPE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资料类</w:t>
            </w:r>
            <w:r>
              <w:rPr>
                <w:rFonts w:hint="eastAsia"/>
              </w:rPr>
              <w:t>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0</w:t>
            </w:r>
            <w:r>
              <w:rPr>
                <w:rFonts w:ascii="宋体" w:eastAsia="宋体" w:hAnsi="宋体" w:cs="宋体" w:hint="eastAsia"/>
              </w:rPr>
              <w:t>需求，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知</w:t>
            </w:r>
            <w:r>
              <w:rPr>
                <w:rFonts w:hint="eastAsia"/>
              </w:rPr>
              <w:t>识</w:t>
            </w:r>
          </w:p>
        </w:tc>
      </w:tr>
      <w:tr w:rsidR="00404473" w:rsidTr="0079255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473" w:rsidRPr="00E8523E" w:rsidRDefault="00404473" w:rsidP="003539E8">
            <w:pPr>
              <w:rPr>
                <w:color w:val="FF0000"/>
              </w:rPr>
            </w:pPr>
            <w:r w:rsidRPr="00E8523E">
              <w:rPr>
                <w:rFonts w:hint="eastAsia"/>
                <w:color w:val="FF0000"/>
              </w:rPr>
              <w:t>DATA</w:t>
            </w:r>
            <w:r w:rsidR="003539E8" w:rsidRPr="00E8523E">
              <w:rPr>
                <w:rFonts w:hint="eastAsia"/>
                <w:color w:val="FF0000"/>
              </w:rPr>
              <w:t>_</w:t>
            </w:r>
            <w:r w:rsidR="00534B5A">
              <w:rPr>
                <w:rFonts w:hint="eastAsia"/>
                <w:color w:val="FF0000"/>
              </w:rPr>
              <w:t>DEMAND</w:t>
            </w:r>
            <w:r w:rsidR="003539E8" w:rsidRPr="00E8523E">
              <w:rPr>
                <w:rFonts w:hint="eastAsia"/>
                <w:color w:val="FF0000"/>
              </w:rPr>
              <w:t xml:space="preserve"> </w:t>
            </w:r>
            <w:r w:rsidRPr="00E8523E">
              <w:rPr>
                <w:rFonts w:hint="eastAsia"/>
                <w:color w:val="FF0000"/>
              </w:rPr>
              <w:t>_TYPE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473" w:rsidRPr="00E8523E" w:rsidRDefault="003539E8" w:rsidP="0079255E">
            <w:pPr>
              <w:rPr>
                <w:color w:val="FF0000"/>
              </w:rPr>
            </w:pPr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473" w:rsidRPr="00E8523E" w:rsidRDefault="00534B5A" w:rsidP="0079255E">
            <w:pPr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需求</w:t>
            </w:r>
            <w:r w:rsidR="009515E9">
              <w:rPr>
                <w:rFonts w:ascii="宋体" w:eastAsia="宋体" w:hAnsi="宋体" w:cs="宋体" w:hint="eastAsia"/>
                <w:color w:val="FF0000"/>
              </w:rPr>
              <w:t>类别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473" w:rsidRPr="00E8523E" w:rsidRDefault="00633576" w:rsidP="0079255E">
            <w:pPr>
              <w:rPr>
                <w:color w:val="FF0000"/>
              </w:rPr>
            </w:pPr>
            <w:r w:rsidRPr="00E8523E">
              <w:rPr>
                <w:rFonts w:hint="eastAsia"/>
                <w:color w:val="FF0000"/>
              </w:rPr>
              <w:t>0</w:t>
            </w:r>
            <w:r w:rsidRPr="00E8523E">
              <w:rPr>
                <w:rFonts w:hint="eastAsia"/>
                <w:color w:val="FF0000"/>
              </w:rPr>
              <w:t>融资，</w:t>
            </w:r>
            <w:r w:rsidRPr="00E8523E">
              <w:rPr>
                <w:rFonts w:hint="eastAsia"/>
                <w:color w:val="FF0000"/>
              </w:rPr>
              <w:t>1</w:t>
            </w:r>
            <w:r w:rsidRPr="00E8523E">
              <w:rPr>
                <w:rFonts w:hint="eastAsia"/>
                <w:color w:val="FF0000"/>
              </w:rPr>
              <w:t>投资</w:t>
            </w:r>
          </w:p>
        </w:tc>
      </w:tr>
      <w:tr w:rsidR="0083044F" w:rsidTr="0079255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4F" w:rsidRPr="00E8523E" w:rsidRDefault="0083044F" w:rsidP="0079255E">
            <w:pPr>
              <w:rPr>
                <w:color w:val="FF0000"/>
              </w:rPr>
            </w:pPr>
            <w:r w:rsidRPr="00E8523E">
              <w:rPr>
                <w:rFonts w:hint="eastAsia"/>
                <w:color w:val="FF0000"/>
              </w:rPr>
              <w:t>DATA_URL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4F" w:rsidRPr="00E8523E" w:rsidRDefault="0083044F" w:rsidP="0083044F">
            <w:pPr>
              <w:rPr>
                <w:color w:val="FF0000"/>
              </w:rPr>
            </w:pPr>
            <w:r w:rsidRPr="00E8523E">
              <w:rPr>
                <w:color w:val="FF0000"/>
              </w:rPr>
              <w:t>VARCHAR(</w:t>
            </w:r>
            <w:r w:rsidRPr="00E8523E">
              <w:rPr>
                <w:rFonts w:hint="eastAsia"/>
                <w:color w:val="FF0000"/>
              </w:rPr>
              <w:t>5</w:t>
            </w:r>
            <w:r w:rsidRPr="00E8523E">
              <w:rPr>
                <w:color w:val="FF0000"/>
              </w:rPr>
              <w:t>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4F" w:rsidRPr="00E8523E" w:rsidRDefault="005C2C6A" w:rsidP="0079255E">
            <w:pPr>
              <w:rPr>
                <w:rFonts w:ascii="宋体" w:eastAsia="宋体" w:hAnsi="宋体" w:cs="宋体"/>
                <w:color w:val="FF0000"/>
              </w:rPr>
            </w:pPr>
            <w:r w:rsidRPr="00E8523E">
              <w:rPr>
                <w:rFonts w:ascii="宋体" w:eastAsia="宋体" w:hAnsi="宋体" w:cs="宋体" w:hint="eastAsia"/>
                <w:color w:val="FF0000"/>
              </w:rPr>
              <w:t>知识</w:t>
            </w:r>
            <w:r w:rsidR="0083044F" w:rsidRPr="00E8523E">
              <w:rPr>
                <w:rFonts w:ascii="宋体" w:eastAsia="宋体" w:hAnsi="宋体" w:cs="宋体" w:hint="eastAsia"/>
                <w:color w:val="FF0000"/>
              </w:rPr>
              <w:t>URL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4F" w:rsidRPr="00E8523E" w:rsidRDefault="0083044F" w:rsidP="0079255E">
            <w:pPr>
              <w:rPr>
                <w:color w:val="FF0000"/>
              </w:rPr>
            </w:pPr>
          </w:p>
        </w:tc>
      </w:tr>
    </w:tbl>
    <w:p w:rsidR="00CC3976" w:rsidRDefault="00CC3976" w:rsidP="00CC3976"/>
    <w:p w:rsidR="00CC3976" w:rsidRDefault="00CC3976" w:rsidP="00CC3976"/>
    <w:p w:rsidR="00CC3976" w:rsidRDefault="00CC3976" w:rsidP="00CC3976"/>
    <w:p w:rsidR="00CC3976" w:rsidRDefault="00CC3976" w:rsidP="00CC3976"/>
    <w:p w:rsidR="00CC3976" w:rsidRDefault="00CC3976" w:rsidP="00CC3976"/>
    <w:p w:rsidR="00CC3976" w:rsidRDefault="00CC3976" w:rsidP="00CC3976"/>
    <w:p w:rsidR="00CC3976" w:rsidRDefault="00CC3976" w:rsidP="00CC3976"/>
    <w:p w:rsidR="00CC3976" w:rsidRDefault="00CC3976" w:rsidP="00CC3976"/>
    <w:p w:rsidR="00CC3976" w:rsidRDefault="00CC3976" w:rsidP="00CC3976"/>
    <w:p w:rsidR="00CC3976" w:rsidRDefault="00CC3976" w:rsidP="00CC3976"/>
    <w:p w:rsidR="00CC3976" w:rsidRDefault="00CC3976" w:rsidP="00CC3976"/>
    <w:p w:rsidR="00CC3976" w:rsidRDefault="00CC3976" w:rsidP="00CC3976">
      <w:pPr>
        <w:pStyle w:val="2"/>
        <w:numPr>
          <w:ilvl w:val="1"/>
          <w:numId w:val="37"/>
        </w:numPr>
        <w:spacing w:line="415" w:lineRule="auto"/>
      </w:pPr>
      <w:r>
        <w:rPr>
          <w:rFonts w:hint="eastAsia"/>
        </w:rPr>
        <w:lastRenderedPageBreak/>
        <w:t>会议议题表</w:t>
      </w:r>
    </w:p>
    <w:p w:rsidR="00CC3976" w:rsidRDefault="00CC3976" w:rsidP="00CC3976">
      <w:r>
        <w:t>TB_MEETING_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t>TOPIC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C3976" w:rsidTr="0079255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字</w:t>
            </w:r>
            <w:r>
              <w:rPr>
                <w:rFonts w:hint="eastAsia"/>
                <w:b/>
              </w:rPr>
              <w:t>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CC3976" w:rsidTr="0079255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BIGINT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议题序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MEETING_ID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BIGINT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会议序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TOPIC_COUTENT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VARCHAR(200)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议题内</w:t>
            </w:r>
            <w:r>
              <w:rPr>
                <w:rFonts w:hint="eastAsia"/>
              </w:rPr>
              <w:t>容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TOPIC_TIME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 w:rsidRPr="009F7EE3">
              <w:t>datetime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议题时</w:t>
            </w:r>
            <w:r>
              <w:rPr>
                <w:rFonts w:hint="eastAsia"/>
              </w:rPr>
              <w:t>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TOPIC_DESC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VARCHAR(200)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议题介</w:t>
            </w:r>
            <w:r>
              <w:rPr>
                <w:rFonts w:hint="eastAsia"/>
              </w:rPr>
              <w:t>绍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TOPIC_FILE_NAME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VARCHAR(100)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议题文件名</w:t>
            </w:r>
            <w:r>
              <w:rPr>
                <w:rFonts w:hint="eastAsia"/>
              </w:rPr>
              <w:t>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TOPIC_FILE_PATH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VARCHAR(100)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议题文件路</w:t>
            </w:r>
            <w:r>
              <w:rPr>
                <w:rFonts w:hint="eastAsia"/>
              </w:rPr>
              <w:t>径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r>
              <w:rPr>
                <w:rFonts w:hint="eastAsia"/>
              </w:rPr>
              <w:t>TASK_ID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r>
              <w:t>VARCHAR(255)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附件</w:t>
            </w: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MEMBER_ID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BIGINT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人员</w:t>
            </w:r>
            <w: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</w:tbl>
    <w:p w:rsidR="00CC3976" w:rsidRDefault="00CC3976" w:rsidP="00CC3976"/>
    <w:p w:rsidR="00CC3976" w:rsidRDefault="00CC3976" w:rsidP="00CC3976"/>
    <w:p w:rsidR="00CC3976" w:rsidRDefault="00CC3976" w:rsidP="00CC3976"/>
    <w:p w:rsidR="00CC3976" w:rsidRDefault="00CC3976" w:rsidP="00CC3976">
      <w:pPr>
        <w:pStyle w:val="2"/>
        <w:numPr>
          <w:ilvl w:val="1"/>
          <w:numId w:val="37"/>
        </w:numPr>
        <w:spacing w:line="415" w:lineRule="auto"/>
      </w:pPr>
      <w:r>
        <w:rPr>
          <w:rFonts w:hint="eastAsia"/>
        </w:rPr>
        <w:t>会议聊天记录表</w:t>
      </w:r>
    </w:p>
    <w:p w:rsidR="00CC3976" w:rsidRDefault="00CC3976" w:rsidP="00CC3976">
      <w:r>
        <w:t>TB_MEETING_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t>CHAT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77"/>
        <w:gridCol w:w="2062"/>
        <w:gridCol w:w="1953"/>
        <w:gridCol w:w="2130"/>
      </w:tblGrid>
      <w:tr w:rsidR="00CC3976" w:rsidTr="0079255E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字</w:t>
            </w:r>
            <w:r>
              <w:rPr>
                <w:rFonts w:hint="eastAsia"/>
                <w:b/>
              </w:rPr>
              <w:t>段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CC3976" w:rsidTr="0079255E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ID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BIGINT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内容序</w:t>
            </w:r>
            <w:r>
              <w:rPr>
                <w:rFonts w:hint="eastAsia"/>
              </w:rPr>
              <w:t>号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MEETING_ID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BIGINT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会议序</w:t>
            </w:r>
            <w:r>
              <w:rPr>
                <w:rFonts w:hint="eastAsia"/>
              </w:rPr>
              <w:t>号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TOPIC_ID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BIGINT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议题序</w:t>
            </w:r>
            <w:r>
              <w:rPr>
                <w:rFonts w:hint="eastAsia"/>
              </w:rPr>
              <w:t>号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CHAT _CONTENT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TEXT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聊天内</w:t>
            </w:r>
            <w:r>
              <w:rPr>
                <w:rFonts w:hint="eastAsia"/>
              </w:rPr>
              <w:t>容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r>
              <w:t>CHAT</w:t>
            </w:r>
            <w:r w:rsidRPr="00254AB2">
              <w:t xml:space="preserve"> _TYPE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r>
              <w:t>INT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聊天</w:t>
            </w: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r w:rsidRPr="00254AB2">
              <w:rPr>
                <w:rFonts w:hint="eastAsia"/>
              </w:rPr>
              <w:t>/**0-text</w:t>
            </w:r>
            <w:r w:rsidRPr="00254AB2">
              <w:rPr>
                <w:rFonts w:hint="eastAsia"/>
              </w:rPr>
              <w:t>；</w:t>
            </w:r>
            <w:r w:rsidRPr="00254AB2">
              <w:rPr>
                <w:rFonts w:hint="eastAsia"/>
              </w:rPr>
              <w:t>1-audio</w:t>
            </w:r>
            <w:r w:rsidRPr="00254AB2">
              <w:rPr>
                <w:rFonts w:hint="eastAsia"/>
              </w:rPr>
              <w:t>；</w:t>
            </w:r>
            <w:r w:rsidRPr="00254AB2">
              <w:rPr>
                <w:rFonts w:hint="eastAsia"/>
              </w:rPr>
              <w:t>2-image</w:t>
            </w:r>
            <w:r w:rsidRPr="00254AB2">
              <w:rPr>
                <w:rFonts w:hint="eastAsia"/>
              </w:rPr>
              <w:t>；</w:t>
            </w:r>
            <w:r w:rsidRPr="00254AB2">
              <w:rPr>
                <w:rFonts w:hint="eastAsia"/>
              </w:rPr>
              <w:t>3-video</w:t>
            </w:r>
            <w:r w:rsidRPr="00254AB2">
              <w:rPr>
                <w:rFonts w:hint="eastAsia"/>
              </w:rPr>
              <w:t>；</w:t>
            </w:r>
            <w:r w:rsidRPr="00254AB2">
              <w:rPr>
                <w:rFonts w:hint="eastAsia"/>
              </w:rPr>
              <w:t>4-file</w:t>
            </w:r>
            <w:r w:rsidRPr="00254AB2">
              <w:rPr>
                <w:rFonts w:hint="eastAsia"/>
              </w:rPr>
              <w:t>；</w:t>
            </w:r>
            <w:r w:rsidRPr="00254AB2">
              <w:rPr>
                <w:rFonts w:hint="eastAsia"/>
              </w:rPr>
              <w:t>5-JTContact(</w:t>
            </w:r>
            <w:r w:rsidRPr="00254AB2">
              <w:rPr>
                <w:rFonts w:hint="eastAsia"/>
              </w:rPr>
              <w:t>人脉）</w:t>
            </w:r>
            <w:r w:rsidRPr="00254AB2">
              <w:rPr>
                <w:rFonts w:hint="eastAsia"/>
              </w:rPr>
              <w:t>;6-knowledge(</w:t>
            </w:r>
            <w:r w:rsidRPr="00254AB2">
              <w:rPr>
                <w:rFonts w:hint="eastAsia"/>
              </w:rPr>
              <w:t>知识）</w:t>
            </w:r>
            <w:r w:rsidRPr="00254AB2">
              <w:rPr>
                <w:rFonts w:hint="eastAsia"/>
              </w:rPr>
              <w:t>;7-requirement*/</w:t>
            </w:r>
          </w:p>
        </w:tc>
      </w:tr>
      <w:tr w:rsidR="00CC3976" w:rsidTr="0079255E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pPr>
              <w:rPr>
                <w:rFonts w:ascii="宋体" w:eastAsia="宋体" w:hAnsi="宋体" w:cs="宋体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MEMBER_ID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BIGINT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人员</w:t>
            </w:r>
            <w: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r w:rsidRPr="00591CA1">
              <w:t>JTFILE_URL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r>
              <w:rPr>
                <w:rFonts w:hint="eastAsia"/>
              </w:rPr>
              <w:t>TEXT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pPr>
              <w:rPr>
                <w:rFonts w:ascii="宋体" w:eastAsia="宋体" w:hAnsi="宋体" w:cs="宋体"/>
              </w:rPr>
            </w:pPr>
            <w:r w:rsidRPr="00254AB2">
              <w:rPr>
                <w:rFonts w:ascii="宋体" w:eastAsia="宋体" w:hAnsi="宋体" w:cs="宋体" w:hint="eastAsia"/>
              </w:rPr>
              <w:t>文件地址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pPr>
              <w:rPr>
                <w:rFonts w:ascii="Courier New" w:hAnsi="Courier New" w:cs="Courier New"/>
                <w:kern w:val="0"/>
                <w:sz w:val="20"/>
                <w:szCs w:val="20"/>
                <w:highlight w:val="blue"/>
              </w:rPr>
            </w:pPr>
            <w:r w:rsidRPr="00591CA1">
              <w:t>JTFILE_SUFFIX_NAME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r>
              <w:t>VARCHAR(100)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Pr="00254AB2" w:rsidRDefault="00CC3976" w:rsidP="0079255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后缀名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r w:rsidRPr="00254AB2">
              <w:rPr>
                <w:rFonts w:ascii="宋体" w:eastAsia="宋体" w:hAnsi="宋体" w:cs="宋体" w:hint="eastAsia"/>
              </w:rPr>
              <w:t>jpg,png,amr,pdf等</w:t>
            </w:r>
          </w:p>
        </w:tc>
      </w:tr>
      <w:tr w:rsidR="00CC3976" w:rsidTr="0079255E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r w:rsidRPr="00591CA1">
              <w:t>JTFILE_TYPE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r>
              <w:t>VARCHAR(255)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r w:rsidRPr="00591CA1">
              <w:rPr>
                <w:rFonts w:hint="eastAsia"/>
              </w:rPr>
              <w:t>内容</w:t>
            </w:r>
            <w:r w:rsidRPr="00591CA1">
              <w:rPr>
                <w:rFonts w:hint="eastAsia"/>
              </w:rPr>
              <w:t>type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pPr>
              <w:rPr>
                <w:rFonts w:ascii="Courier New" w:hAnsi="Courier New" w:cs="Courier New"/>
                <w:kern w:val="0"/>
                <w:sz w:val="20"/>
                <w:szCs w:val="20"/>
                <w:highlight w:val="blue"/>
              </w:rPr>
            </w:pPr>
            <w:r w:rsidRPr="00591CA1">
              <w:t>JTFILE_NAME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r>
              <w:t>VARCHAR(255)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Pr="00E36026" w:rsidRDefault="00CC3976" w:rsidP="0079255E">
            <w:r>
              <w:rPr>
                <w:rFonts w:hint="eastAsia"/>
              </w:rPr>
              <w:t>文件名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Pr="00591CA1" w:rsidRDefault="00CC3976" w:rsidP="0079255E"/>
        </w:tc>
      </w:tr>
      <w:tr w:rsidR="00CC3976" w:rsidTr="0079255E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pPr>
              <w:rPr>
                <w:rFonts w:ascii="Courier New" w:hAnsi="Courier New" w:cs="Courier New"/>
                <w:kern w:val="0"/>
                <w:sz w:val="20"/>
                <w:szCs w:val="20"/>
                <w:highlight w:val="blue"/>
              </w:rPr>
            </w:pPr>
            <w:r w:rsidRPr="00591CA1">
              <w:t>JTFILE_SIZE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r>
              <w:t>INT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r w:rsidRPr="00591CA1">
              <w:rPr>
                <w:rFonts w:hint="eastAsia"/>
              </w:rPr>
              <w:t>文件大小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Pr="00591CA1" w:rsidRDefault="00CC3976" w:rsidP="0079255E"/>
        </w:tc>
      </w:tr>
      <w:tr w:rsidR="00CC3976" w:rsidTr="0079255E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Pr="00591CA1" w:rsidRDefault="00CC3976" w:rsidP="0079255E">
            <w:r w:rsidRPr="00591CA1">
              <w:t>JTFILE_TASK_ID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Pr="00591CA1" w:rsidRDefault="00CC3976" w:rsidP="0079255E"/>
        </w:tc>
      </w:tr>
      <w:tr w:rsidR="00CC3976" w:rsidTr="0079255E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PUBLISH_TIME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 w:rsidRPr="009F7EE3">
              <w:t>datetime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发布时</w:t>
            </w:r>
            <w:r>
              <w:rPr>
                <w:rFonts w:hint="eastAsia"/>
              </w:rPr>
              <w:t>间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</w:tbl>
    <w:p w:rsidR="00CC3976" w:rsidRDefault="00CC3976" w:rsidP="00CC3976"/>
    <w:p w:rsidR="00CC3976" w:rsidRDefault="00CC3976" w:rsidP="00CC3976">
      <w:pPr>
        <w:pStyle w:val="2"/>
        <w:numPr>
          <w:ilvl w:val="1"/>
          <w:numId w:val="37"/>
        </w:numPr>
        <w:spacing w:line="415" w:lineRule="auto"/>
      </w:pPr>
      <w:r>
        <w:rPr>
          <w:rFonts w:hint="eastAsia"/>
        </w:rPr>
        <w:lastRenderedPageBreak/>
        <w:t>会议人脉表</w:t>
      </w:r>
    </w:p>
    <w:p w:rsidR="00CC3976" w:rsidRDefault="00CC3976" w:rsidP="00CC3976">
      <w:r>
        <w:t>TB_MEETING_PEOPLE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C3976" w:rsidTr="0079255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字</w:t>
            </w:r>
            <w:r>
              <w:rPr>
                <w:rFonts w:hint="eastAsia"/>
                <w:b/>
              </w:rPr>
              <w:t>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CC3976" w:rsidTr="0079255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 xml:space="preserve">ID 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BIGINT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人脉序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MEETING_ID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BIGINT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会议序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PEOPLE_ID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BIGINT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人员</w:t>
            </w:r>
            <w:r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PEOPLE_NAME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VARCHAR(20)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人员姓</w:t>
            </w:r>
            <w:r>
              <w:rPr>
                <w:rFonts w:hint="eastAsia"/>
              </w:rPr>
              <w:t>名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PEOPLE_PHOT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VARCHAR(30)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人员图</w:t>
            </w:r>
            <w:r>
              <w:rPr>
                <w:rFonts w:hint="eastAsia"/>
              </w:rPr>
              <w:t>片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7B2219" w:rsidTr="0079255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219" w:rsidRPr="0051051A" w:rsidRDefault="007B2219" w:rsidP="0079255E">
            <w:pPr>
              <w:rPr>
                <w:color w:val="FF0000"/>
              </w:rPr>
            </w:pPr>
            <w:r w:rsidRPr="0051051A">
              <w:rPr>
                <w:color w:val="FF0000"/>
              </w:rPr>
              <w:t>PEOPLE</w:t>
            </w:r>
            <w:r w:rsidRPr="0051051A">
              <w:rPr>
                <w:rFonts w:hint="eastAsia"/>
                <w:color w:val="FF0000"/>
              </w:rPr>
              <w:t>_DESC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219" w:rsidRPr="0051051A" w:rsidRDefault="007B2219" w:rsidP="007B2219">
            <w:pPr>
              <w:rPr>
                <w:color w:val="FF0000"/>
              </w:rPr>
            </w:pPr>
            <w:r w:rsidRPr="0051051A">
              <w:rPr>
                <w:color w:val="FF0000"/>
              </w:rPr>
              <w:t>VARCHAR(</w:t>
            </w:r>
            <w:r w:rsidRPr="0051051A">
              <w:rPr>
                <w:rFonts w:hint="eastAsia"/>
                <w:color w:val="FF0000"/>
              </w:rPr>
              <w:t>5</w:t>
            </w:r>
            <w:r w:rsidRPr="0051051A">
              <w:rPr>
                <w:color w:val="FF0000"/>
              </w:rPr>
              <w:t>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219" w:rsidRPr="0051051A" w:rsidRDefault="007B2219" w:rsidP="0079255E">
            <w:pPr>
              <w:rPr>
                <w:rFonts w:ascii="宋体" w:eastAsia="宋体" w:hAnsi="宋体" w:cs="宋体"/>
                <w:color w:val="FF0000"/>
              </w:rPr>
            </w:pPr>
            <w:r w:rsidRPr="0051051A">
              <w:rPr>
                <w:rFonts w:ascii="宋体" w:eastAsia="宋体" w:hAnsi="宋体" w:cs="宋体" w:hint="eastAsia"/>
                <w:color w:val="FF0000"/>
              </w:rPr>
              <w:t>人员介绍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219" w:rsidRPr="0051051A" w:rsidRDefault="007B2219" w:rsidP="0079255E">
            <w:pPr>
              <w:rPr>
                <w:color w:val="FF0000"/>
              </w:rPr>
            </w:pPr>
          </w:p>
        </w:tc>
      </w:tr>
      <w:tr w:rsidR="00CC3976" w:rsidTr="0079255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IS_SHARE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TINYINT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是否分</w:t>
            </w:r>
            <w:r>
              <w:rPr>
                <w:rFonts w:hint="eastAsia"/>
              </w:rPr>
              <w:t>享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</w:tbl>
    <w:p w:rsidR="00CC3976" w:rsidRDefault="00CC3976" w:rsidP="00CC3976"/>
    <w:p w:rsidR="00CC3976" w:rsidRDefault="00CC3976" w:rsidP="00CC3976"/>
    <w:p w:rsidR="00CC3976" w:rsidRDefault="00CC3976" w:rsidP="00CC3976"/>
    <w:p w:rsidR="00CC3976" w:rsidRDefault="00CC3976" w:rsidP="00CC3976"/>
    <w:p w:rsidR="00CC3976" w:rsidRDefault="00CC3976" w:rsidP="00CC3976">
      <w:pPr>
        <w:pStyle w:val="2"/>
        <w:numPr>
          <w:ilvl w:val="1"/>
          <w:numId w:val="37"/>
        </w:numPr>
        <w:spacing w:line="415" w:lineRule="auto"/>
      </w:pPr>
      <w:r>
        <w:rPr>
          <w:rFonts w:hint="eastAsia"/>
        </w:rPr>
        <w:t>会议笔记表</w:t>
      </w:r>
    </w:p>
    <w:p w:rsidR="00CC3976" w:rsidRDefault="00CC3976" w:rsidP="00CC3976">
      <w:r>
        <w:t>TB_MEETING_NOTE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57"/>
        <w:gridCol w:w="2125"/>
        <w:gridCol w:w="2120"/>
        <w:gridCol w:w="2120"/>
      </w:tblGrid>
      <w:tr w:rsidR="00CC3976" w:rsidTr="0079255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字</w:t>
            </w:r>
            <w:r>
              <w:rPr>
                <w:rFonts w:hint="eastAsia"/>
                <w:b/>
              </w:rPr>
              <w:t>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CC3976" w:rsidTr="0079255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BIGINT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笔记序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MEETING_ID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BIGINT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会议序</w:t>
            </w:r>
            <w:r>
              <w:rPr>
                <w:rFonts w:hint="eastAsia"/>
              </w:rPr>
              <w:t>号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MEETING_NOTE_</w:t>
            </w:r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VARCHAR(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笔记标题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CAREATER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BIGINT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所属</w:t>
            </w:r>
            <w:r>
              <w:rPr>
                <w:rFonts w:hint="eastAsia"/>
              </w:rPr>
              <w:t>人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r>
              <w:t>MEETING_CHAT_ID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r>
              <w:t>BIGINT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引用</w:t>
            </w:r>
            <w:r>
              <w:rPr>
                <w:rFonts w:ascii="宋体" w:eastAsia="宋体" w:hAnsi="宋体" w:cs="宋体"/>
              </w:rPr>
              <w:t>聊天记录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CREATE_TIME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 w:rsidRPr="009F7EE3">
              <w:t>datetime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笔记创建时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</w:tbl>
    <w:p w:rsidR="00CC3976" w:rsidRDefault="00CC3976" w:rsidP="00CC3976"/>
    <w:p w:rsidR="00CC3976" w:rsidRDefault="00CC3976" w:rsidP="00CC3976">
      <w:pPr>
        <w:pStyle w:val="2"/>
        <w:numPr>
          <w:ilvl w:val="1"/>
          <w:numId w:val="37"/>
        </w:numPr>
        <w:spacing w:line="415" w:lineRule="auto"/>
      </w:pPr>
      <w:r>
        <w:rPr>
          <w:rFonts w:hint="eastAsia"/>
        </w:rPr>
        <w:t>会议笔记明细</w:t>
      </w:r>
    </w:p>
    <w:p w:rsidR="00CC3976" w:rsidRDefault="00CC3976" w:rsidP="00CC3976">
      <w:r w:rsidRPr="007C38F7">
        <w:t>TB_MEETING_NOTE_DETAIL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35"/>
        <w:gridCol w:w="2035"/>
        <w:gridCol w:w="1976"/>
        <w:gridCol w:w="1976"/>
      </w:tblGrid>
      <w:tr w:rsidR="00CC3976" w:rsidTr="0079255E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字</w:t>
            </w:r>
            <w:r>
              <w:rPr>
                <w:rFonts w:hint="eastAsia"/>
                <w:b/>
              </w:rPr>
              <w:t>段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CC3976" w:rsidTr="0079255E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ID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BIGINT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笔记内容序</w:t>
            </w:r>
            <w:r>
              <w:rPr>
                <w:rFonts w:hint="eastAsia"/>
              </w:rPr>
              <w:t>号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MEETING_</w:t>
            </w:r>
            <w:r>
              <w:rPr>
                <w:rFonts w:hint="eastAsia"/>
              </w:rPr>
              <w:t>NOTE</w:t>
            </w:r>
            <w:r>
              <w:t>_ID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BIGINT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笔记序</w:t>
            </w:r>
            <w:r>
              <w:rPr>
                <w:rFonts w:hint="eastAsia"/>
              </w:rPr>
              <w:t>号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MEETING_NOTE_CONTENT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TEXT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笔记内</w:t>
            </w:r>
            <w:r>
              <w:rPr>
                <w:rFonts w:hint="eastAsia"/>
              </w:rPr>
              <w:t>容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r>
              <w:t>MEETING_</w:t>
            </w:r>
            <w:r>
              <w:rPr>
                <w:rFonts w:hint="eastAsia"/>
              </w:rPr>
              <w:t>NOTE</w:t>
            </w:r>
            <w:r>
              <w:t>_TIME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r>
              <w:t>DATETIME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pPr>
              <w:rPr>
                <w:rFonts w:ascii="宋体" w:eastAsia="宋体" w:hAnsi="宋体" w:cs="宋体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r>
              <w:t>TASK_ID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r>
              <w:rPr>
                <w:rFonts w:hint="eastAsia"/>
              </w:rPr>
              <w:t>VARCHAR(</w:t>
            </w:r>
            <w: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附件</w:t>
            </w: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</w:tbl>
    <w:p w:rsidR="00CC3976" w:rsidRDefault="00CC3976" w:rsidP="00CC397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C3976" w:rsidRDefault="00CC3976" w:rsidP="00CC3976">
      <w:pPr>
        <w:pStyle w:val="2"/>
        <w:numPr>
          <w:ilvl w:val="1"/>
          <w:numId w:val="37"/>
        </w:numPr>
        <w:spacing w:line="415" w:lineRule="auto"/>
      </w:pPr>
      <w:r w:rsidRPr="006D2B78">
        <w:rPr>
          <w:rFonts w:hint="eastAsia"/>
        </w:rPr>
        <w:lastRenderedPageBreak/>
        <w:t>会议时间表</w:t>
      </w:r>
    </w:p>
    <w:p w:rsidR="00CC3976" w:rsidRPr="00ED1FC3" w:rsidRDefault="00CC3976" w:rsidP="00CC3976">
      <w:pPr>
        <w:rPr>
          <w:rFonts w:asciiTheme="majorHAnsi" w:eastAsiaTheme="majorEastAsia" w:hAnsiTheme="majorHAnsi" w:cstheme="majorBidi"/>
          <w:sz w:val="32"/>
          <w:szCs w:val="32"/>
        </w:rPr>
      </w:pPr>
      <w:r w:rsidRPr="007C38F7">
        <w:t>TB_MEETING_</w:t>
      </w:r>
      <w:r>
        <w:t>TIME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2547"/>
        <w:gridCol w:w="1936"/>
        <w:gridCol w:w="1904"/>
        <w:gridCol w:w="1972"/>
      </w:tblGrid>
      <w:tr w:rsidR="00CC3976" w:rsidTr="0079255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字</w:t>
            </w:r>
            <w:r>
              <w:rPr>
                <w:rFonts w:hint="eastAsia"/>
                <w:b/>
              </w:rPr>
              <w:t>段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CC3976" w:rsidTr="0079255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ID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BIGINT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会议</w:t>
            </w:r>
            <w:r>
              <w:rPr>
                <w:rFonts w:ascii="宋体" w:eastAsia="宋体" w:hAnsi="宋体" w:cs="宋体"/>
              </w:rPr>
              <w:t>时间id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MEETING _ID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BIGINT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会议id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rPr>
          <w:trHeight w:val="30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START_TIME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DATETIME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开始时</w:t>
            </w:r>
            <w:r>
              <w:rPr>
                <w:rFonts w:hint="eastAsia"/>
              </w:rPr>
              <w:t>间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rPr>
          <w:trHeight w:val="32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END_TIME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DATETIME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结束时</w:t>
            </w:r>
            <w:r>
              <w:rPr>
                <w:rFonts w:hint="eastAsia"/>
              </w:rPr>
              <w:t>间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</w:tbl>
    <w:p w:rsidR="00CC3976" w:rsidRDefault="00CC3976" w:rsidP="00CC397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C3976" w:rsidRDefault="00CC3976" w:rsidP="00CC3976">
      <w:pPr>
        <w:pStyle w:val="2"/>
        <w:numPr>
          <w:ilvl w:val="1"/>
          <w:numId w:val="37"/>
        </w:numPr>
        <w:spacing w:line="415" w:lineRule="auto"/>
      </w:pPr>
      <w:r w:rsidRPr="006D2B78">
        <w:rPr>
          <w:rFonts w:hint="eastAsia"/>
        </w:rPr>
        <w:t>会议</w:t>
      </w:r>
      <w:r>
        <w:rPr>
          <w:rFonts w:hint="eastAsia"/>
        </w:rPr>
        <w:t>图片</w:t>
      </w:r>
      <w:r w:rsidRPr="006D2B78">
        <w:rPr>
          <w:rFonts w:hint="eastAsia"/>
        </w:rPr>
        <w:t>表</w:t>
      </w:r>
    </w:p>
    <w:p w:rsidR="00CC3976" w:rsidRDefault="00CC3976" w:rsidP="00CC3976">
      <w:r w:rsidRPr="0021559D">
        <w:t>TB_MEETING_PIC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2547"/>
        <w:gridCol w:w="1936"/>
        <w:gridCol w:w="2175"/>
        <w:gridCol w:w="1701"/>
      </w:tblGrid>
      <w:tr w:rsidR="00CC3976" w:rsidTr="0079255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字</w:t>
            </w:r>
            <w:r>
              <w:rPr>
                <w:rFonts w:hint="eastAsia"/>
                <w:b/>
              </w:rPr>
              <w:t>段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C3976" w:rsidRDefault="00CC3976" w:rsidP="0079255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CC3976" w:rsidTr="0079255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ID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BIGINT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会议图片</w:t>
            </w: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MEETING _ID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BIGINT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rPr>
                <w:rFonts w:ascii="宋体" w:eastAsia="宋体" w:hAnsi="宋体" w:cs="宋体" w:hint="eastAsia"/>
              </w:rPr>
              <w:t>会议id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rPr>
          <w:trHeight w:val="30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 w:rsidRPr="0021559D">
              <w:t>PIC_PATH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VARCHAR(255)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 w:rsidRPr="0021559D">
              <w:t>nginx</w:t>
            </w:r>
            <w:r w:rsidRPr="0021559D">
              <w:t>上图片路径，</w:t>
            </w:r>
            <w: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Pr="0018337F" w:rsidRDefault="00CC3976" w:rsidP="0079255E">
            <w:r w:rsidRPr="0021559D">
              <w:t>去掉</w:t>
            </w:r>
            <w:r w:rsidRPr="0021559D">
              <w:t>nfs</w:t>
            </w:r>
            <w:r w:rsidRPr="0021559D">
              <w:t>部分</w:t>
            </w:r>
          </w:p>
        </w:tc>
      </w:tr>
      <w:tr w:rsidR="00CC3976" w:rsidTr="0079255E">
        <w:trPr>
          <w:trHeight w:val="32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 w:rsidRPr="0021559D">
              <w:t>PIC_NAME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>
              <w:t>VARCHAR(255)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76" w:rsidRDefault="00CC3976" w:rsidP="0079255E">
            <w:r w:rsidRPr="0021559D">
              <w:t>图片名字</w:t>
            </w:r>
            <w:r w:rsidRPr="0021559D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r w:rsidRPr="0021559D">
              <w:t>nginx</w:t>
            </w:r>
            <w:r w:rsidRPr="0021559D">
              <w:t>生成的</w:t>
            </w:r>
          </w:p>
        </w:tc>
      </w:tr>
      <w:tr w:rsidR="00CC3976" w:rsidTr="0079255E">
        <w:trPr>
          <w:trHeight w:val="32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Pr="0021559D" w:rsidRDefault="00CC3976" w:rsidP="0079255E">
            <w:r w:rsidRPr="0021559D">
              <w:t>PIC_REAL_NAME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r w:rsidRPr="0021559D">
              <w:t>VARCHAR(255)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Pr="0021559D" w:rsidRDefault="00CC3976" w:rsidP="0079255E">
            <w:r w:rsidRPr="0021559D">
              <w:t>图片的真实名字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rPr>
          <w:trHeight w:val="32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Pr="0021559D" w:rsidRDefault="00CC3976" w:rsidP="0079255E">
            <w:r w:rsidRPr="0021559D">
              <w:t>PIC_DESC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Pr="0021559D" w:rsidRDefault="00CC3976" w:rsidP="0079255E">
            <w:r w:rsidRPr="0021559D">
              <w:t>VARCHAR(255)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Pr="0021559D" w:rsidRDefault="00CC3976" w:rsidP="0079255E">
            <w:r w:rsidRPr="0021559D">
              <w:t>图片描述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rPr>
          <w:trHeight w:val="32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Pr="0021559D" w:rsidRDefault="00CC3976" w:rsidP="0079255E">
            <w:r w:rsidRPr="0021559D">
              <w:t>ISHOME_PAGE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Pr="0021559D" w:rsidRDefault="00CC3976" w:rsidP="0079255E">
            <w:r w:rsidRPr="0021559D">
              <w:t>CHAR(1)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Pr="0021559D" w:rsidRDefault="00CC3976" w:rsidP="0079255E">
            <w:r w:rsidRPr="0021559D">
              <w:t>是否把此图片作为封面</w:t>
            </w:r>
            <w:r w:rsidRPr="0021559D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r w:rsidRPr="0021559D">
              <w:t>默认插入数据库时为</w:t>
            </w:r>
            <w:r w:rsidRPr="0021559D">
              <w:t>N</w:t>
            </w:r>
          </w:p>
        </w:tc>
      </w:tr>
      <w:tr w:rsidR="00CC3976" w:rsidTr="0079255E">
        <w:trPr>
          <w:trHeight w:val="32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Pr="0021559D" w:rsidRDefault="00CC3976" w:rsidP="0079255E">
            <w:r w:rsidRPr="0060218B">
              <w:t>CREATE_USER_ID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Pr="0021559D" w:rsidRDefault="00CC3976" w:rsidP="0079255E">
            <w:r w:rsidRPr="0021559D">
              <w:t>BIGINT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Pr="0021559D" w:rsidRDefault="00CC3976" w:rsidP="0079255E">
            <w:r w:rsidRPr="0021559D">
              <w:t>上</w:t>
            </w:r>
            <w:proofErr w:type="gramStart"/>
            <w:r w:rsidRPr="0021559D">
              <w:t>传这个</w:t>
            </w:r>
            <w:proofErr w:type="gramEnd"/>
            <w:r w:rsidRPr="0021559D">
              <w:t>图片的用户</w:t>
            </w:r>
            <w:r w:rsidRPr="0021559D"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rPr>
          <w:trHeight w:val="32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Pr="0021559D" w:rsidRDefault="00CC3976" w:rsidP="0079255E">
            <w:r w:rsidRPr="0021559D">
              <w:t>CREATE_USER_NAME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Pr="0021559D" w:rsidRDefault="00CC3976" w:rsidP="0079255E">
            <w:r w:rsidRPr="0021559D">
              <w:t>VARCHAR(255)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Pr="0021559D" w:rsidRDefault="00CC3976" w:rsidP="0079255E">
            <w:r w:rsidRPr="0021559D">
              <w:t>上传此图片的用户登录名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rPr>
          <w:trHeight w:val="32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Pr="0021559D" w:rsidRDefault="00CC3976" w:rsidP="0079255E">
            <w:r w:rsidRPr="0021559D">
              <w:t>CREATE_DATE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Pr="0021559D" w:rsidRDefault="00CC3976" w:rsidP="0079255E">
            <w:r w:rsidRPr="0021559D">
              <w:t>DATETIME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Pr="0021559D" w:rsidRDefault="00CC3976" w:rsidP="0079255E">
            <w:r w:rsidRPr="0021559D">
              <w:t>创建时间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  <w:tr w:rsidR="00CC3976" w:rsidTr="0079255E">
        <w:trPr>
          <w:trHeight w:val="32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Pr="0021559D" w:rsidRDefault="00CC3976" w:rsidP="0079255E">
            <w:r w:rsidRPr="0021559D">
              <w:t>PIC_STATUS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Pr="0021559D" w:rsidRDefault="00CC3976" w:rsidP="0079255E">
            <w:r w:rsidRPr="0021559D">
              <w:t>CHAR(1)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Pr="0021559D" w:rsidRDefault="00CC3976" w:rsidP="0079255E">
            <w:r w:rsidRPr="0021559D">
              <w:t>图片状态：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r w:rsidRPr="0021559D">
              <w:t>0-</w:t>
            </w:r>
            <w:r w:rsidRPr="0021559D">
              <w:t>待生效</w:t>
            </w:r>
            <w:r w:rsidRPr="0021559D">
              <w:t xml:space="preserve"> 1-</w:t>
            </w:r>
            <w:r w:rsidRPr="0021559D">
              <w:t>已生效</w:t>
            </w:r>
            <w:r w:rsidRPr="0021559D">
              <w:t xml:space="preserve"> 2-</w:t>
            </w:r>
            <w:r w:rsidRPr="0021559D">
              <w:t>屏蔽</w:t>
            </w:r>
            <w:r w:rsidRPr="0021559D">
              <w:t>'</w:t>
            </w:r>
          </w:p>
        </w:tc>
      </w:tr>
      <w:tr w:rsidR="00CC3976" w:rsidTr="0079255E">
        <w:trPr>
          <w:trHeight w:val="32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Pr="0021559D" w:rsidRDefault="00CC3976" w:rsidP="0079255E">
            <w:r w:rsidRPr="0021559D">
              <w:t>PIC_DEL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Pr="0021559D" w:rsidRDefault="00CC3976" w:rsidP="0079255E">
            <w:r w:rsidRPr="0021559D">
              <w:t>CHAR(1)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Pr="0021559D" w:rsidRDefault="00CC3976" w:rsidP="0079255E">
            <w:r w:rsidRPr="0021559D">
              <w:t>图片待删除标记</w:t>
            </w:r>
            <w:r w:rsidRPr="0021559D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>
            <w:r w:rsidRPr="0021559D">
              <w:t>1-</w:t>
            </w:r>
            <w:r w:rsidRPr="0021559D">
              <w:t>待删除</w:t>
            </w:r>
          </w:p>
        </w:tc>
      </w:tr>
      <w:tr w:rsidR="00CC3976" w:rsidTr="0079255E">
        <w:trPr>
          <w:trHeight w:val="32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Pr="0021559D" w:rsidRDefault="00CC3976" w:rsidP="0079255E">
            <w:r w:rsidRPr="0021559D">
              <w:t>UPDATE_DATE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Pr="0021559D" w:rsidRDefault="00CC3976" w:rsidP="0079255E">
            <w:r w:rsidRPr="0021559D">
              <w:t>DATETIME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Pr="0021559D" w:rsidRDefault="00CC3976" w:rsidP="0079255E">
            <w:r w:rsidRPr="0021559D">
              <w:rPr>
                <w:rFonts w:hint="eastAsia"/>
              </w:rPr>
              <w:t>更新时间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76" w:rsidRDefault="00CC3976" w:rsidP="0079255E"/>
        </w:tc>
      </w:tr>
    </w:tbl>
    <w:p w:rsidR="00CC3976" w:rsidRPr="00592499" w:rsidRDefault="00CC3976" w:rsidP="00CC3976"/>
    <w:p w:rsidR="00F04B9C" w:rsidRDefault="00F04B9C" w:rsidP="001818B3"/>
    <w:p w:rsidR="008F23B1" w:rsidRDefault="008F23B1" w:rsidP="001818B3"/>
    <w:p w:rsidR="008F23B1" w:rsidRDefault="008F23B1" w:rsidP="001818B3"/>
    <w:p w:rsidR="008F23B1" w:rsidRDefault="008F23B1" w:rsidP="001818B3"/>
    <w:p w:rsidR="00F04B9C" w:rsidRDefault="00F04B9C" w:rsidP="001818B3">
      <w:pPr>
        <w:pStyle w:val="1"/>
      </w:pPr>
      <w:r>
        <w:rPr>
          <w:rFonts w:hint="eastAsia"/>
        </w:rPr>
        <w:lastRenderedPageBreak/>
        <w:t>会议模式接口设计</w:t>
      </w:r>
    </w:p>
    <w:p w:rsidR="00086BBB" w:rsidRPr="00086BBB" w:rsidRDefault="00F04B9C" w:rsidP="00086BBB">
      <w:pPr>
        <w:pStyle w:val="2"/>
        <w:numPr>
          <w:ilvl w:val="0"/>
          <w:numId w:val="42"/>
        </w:numPr>
        <w:rPr>
          <w:sz w:val="28"/>
          <w:szCs w:val="28"/>
        </w:rPr>
      </w:pPr>
      <w:r w:rsidRPr="0006334E">
        <w:rPr>
          <w:rFonts w:hint="eastAsia"/>
          <w:sz w:val="28"/>
          <w:szCs w:val="28"/>
        </w:rPr>
        <w:t>获取会议列表、邀请函数量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>
        <w:rPr>
          <w:rFonts w:hint="eastAsia"/>
        </w:rPr>
        <w:t>会议首页。</w:t>
      </w:r>
    </w:p>
    <w:p w:rsidR="00F04B9C" w:rsidRDefault="00F04B9C" w:rsidP="00F04B9C">
      <w:pPr>
        <w:pStyle w:val="a6"/>
        <w:ind w:left="360" w:firstLineChars="0" w:firstLine="0"/>
      </w:pPr>
      <w:r>
        <w:rPr>
          <w:rFonts w:hint="eastAsia"/>
          <w:b/>
        </w:rPr>
        <w:t>相关表：</w:t>
      </w:r>
      <w:r>
        <w:rPr>
          <w:rFonts w:hint="eastAsia"/>
        </w:rPr>
        <w:t>TB_MEETING</w:t>
      </w:r>
      <w:r>
        <w:rPr>
          <w:rFonts w:hint="eastAsia"/>
        </w:rPr>
        <w:t>、</w:t>
      </w:r>
      <w:r>
        <w:rPr>
          <w:rFonts w:hint="eastAsia"/>
        </w:rPr>
        <w:t>T_MEETING_</w:t>
      </w:r>
      <w:r w:rsidRPr="00EE351C">
        <w:t xml:space="preserve"> </w:t>
      </w:r>
      <w:r>
        <w:t>MEMBER</w:t>
      </w:r>
      <w:r w:rsidR="00BC3435">
        <w:rPr>
          <w:rFonts w:hint="eastAsia"/>
        </w:rPr>
        <w:t>、</w:t>
      </w:r>
      <w:r w:rsidR="00BC3435" w:rsidRPr="0021559D">
        <w:t>TB_MEETING_PIC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 w:rsidR="00D3349D">
        <w:t>MEMBER_ID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 w:rsidR="00D3349D">
        <w:rPr>
          <w:rFonts w:hint="eastAsia"/>
        </w:rPr>
        <w:t>人员</w:t>
      </w:r>
      <w:r w:rsidR="00D3349D">
        <w:rPr>
          <w:rFonts w:hint="eastAsia"/>
        </w:rPr>
        <w:t>ID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返回值：</w:t>
      </w:r>
      <w:r w:rsidRPr="00030BBB">
        <w:rPr>
          <w:rFonts w:hint="eastAsia"/>
        </w:rPr>
        <w:t>{</w:t>
      </w:r>
      <w:r>
        <w:t>“</w:t>
      </w:r>
      <w:r w:rsidR="00197091">
        <w:rPr>
          <w:rFonts w:hint="eastAsia"/>
        </w:rPr>
        <w:t>MEETINGS</w:t>
      </w:r>
      <w:r>
        <w:t>”</w:t>
      </w:r>
      <w:r>
        <w:rPr>
          <w:rFonts w:hint="eastAsia"/>
        </w:rPr>
        <w:t>:</w:t>
      </w:r>
      <w:r w:rsidRPr="00030BBB">
        <w:rPr>
          <w:rFonts w:hint="eastAsia"/>
        </w:rPr>
        <w:t>[</w:t>
      </w:r>
      <w:r>
        <w:rPr>
          <w:rFonts w:hint="eastAsia"/>
        </w:rPr>
        <w:t>{</w:t>
      </w:r>
      <w:r>
        <w:t>“</w:t>
      </w:r>
      <w:r w:rsidR="00925D80"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 w:rsidR="00A44E43">
        <w:rPr>
          <w:rFonts w:hint="eastAsia"/>
        </w:rPr>
        <w:t>会议</w:t>
      </w:r>
      <w:r w:rsidR="00A44E43">
        <w:rPr>
          <w:rFonts w:hint="eastAsia"/>
        </w:rPr>
        <w:t>ID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885105">
        <w:t>START_TIME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会议中</w:t>
      </w:r>
      <w:r>
        <w:rPr>
          <w:rFonts w:hint="eastAsia"/>
        </w:rPr>
        <w:t xml:space="preserve"> 2014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星期二</w:t>
      </w:r>
      <w:r>
        <w:rPr>
          <w:rFonts w:hint="eastAsia"/>
        </w:rPr>
        <w:t xml:space="preserve"> 9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t>–</w:t>
      </w:r>
      <w:r>
        <w:rPr>
          <w:rFonts w:hint="eastAsia"/>
        </w:rPr>
        <w:t xml:space="preserve"> 14</w:t>
      </w:r>
      <w:r>
        <w:rPr>
          <w:rFonts w:hint="eastAsia"/>
        </w:rPr>
        <w:t>：</w:t>
      </w:r>
      <w:r>
        <w:rPr>
          <w:rFonts w:hint="eastAsia"/>
        </w:rPr>
        <w:t>30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6A6B98" w:rsidRPr="0021559D">
        <w:t>PIC_PATH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图片</w:t>
      </w:r>
      <w:r w:rsidR="006A6B98">
        <w:rPr>
          <w:rFonts w:hint="eastAsia"/>
        </w:rPr>
        <w:t>路径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B0234D">
        <w:t>MEETING_NAME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r>
        <w:rPr>
          <w:rFonts w:hint="eastAsia"/>
        </w:rPr>
        <w:t>凯</w:t>
      </w:r>
      <w:proofErr w:type="gramEnd"/>
      <w:r>
        <w:rPr>
          <w:rFonts w:hint="eastAsia"/>
        </w:rPr>
        <w:t>胜</w:t>
      </w:r>
      <w:r>
        <w:rPr>
          <w:rFonts w:hint="eastAsia"/>
        </w:rPr>
        <w:t>2014TMT</w:t>
      </w:r>
      <w:r>
        <w:rPr>
          <w:rFonts w:hint="eastAsia"/>
        </w:rPr>
        <w:t>峰会</w:t>
      </w:r>
      <w:r>
        <w:t>—</w:t>
      </w:r>
      <w:r>
        <w:rPr>
          <w:rFonts w:hint="eastAsia"/>
        </w:rPr>
        <w:t>互联峰会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0638F6">
        <w:t>MEETING_DESC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有色行业研究员刘桦枫通过研究</w:t>
      </w:r>
      <w:r>
        <w:t>…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FE5E8A">
        <w:t>MEETING_ADDRESS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西欧大厦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A14009">
        <w:t>MEETING_ADDRESS_POS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200.200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7F749E">
        <w:t>MEMBER_MEET_STATUS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true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CF0F18"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}],</w:t>
      </w:r>
      <w:r>
        <w:t>”</w:t>
      </w:r>
      <w:r w:rsidR="00021AED">
        <w:rPr>
          <w:rFonts w:hint="eastAsia"/>
        </w:rPr>
        <w:t>YQHSL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}</w:t>
      </w:r>
    </w:p>
    <w:p w:rsidR="00F04B9C" w:rsidRDefault="00F04B9C" w:rsidP="00F04B9C">
      <w:pPr>
        <w:pStyle w:val="a6"/>
        <w:ind w:left="360" w:firstLineChars="0" w:firstLine="0"/>
      </w:pPr>
      <w:r>
        <w:rPr>
          <w:rFonts w:hint="eastAsia"/>
          <w:b/>
        </w:rPr>
        <w:t>说明：</w:t>
      </w:r>
      <w:proofErr w:type="gramStart"/>
      <w:r w:rsidRPr="001C6FC7">
        <w:rPr>
          <w:rFonts w:hint="eastAsia"/>
        </w:rPr>
        <w:t>取会议</w:t>
      </w:r>
      <w:proofErr w:type="gramEnd"/>
      <w:r w:rsidRPr="001C6FC7">
        <w:rPr>
          <w:rFonts w:hint="eastAsia"/>
        </w:rPr>
        <w:t>主表和会议成员表，不取删除的和未报名</w:t>
      </w:r>
      <w:r w:rsidRPr="001C6FC7">
        <w:rPr>
          <w:rFonts w:hint="eastAsia"/>
        </w:rPr>
        <w:t>\</w:t>
      </w:r>
      <w:r w:rsidRPr="001C6FC7">
        <w:rPr>
          <w:rFonts w:hint="eastAsia"/>
        </w:rPr>
        <w:t>邀请的</w:t>
      </w:r>
      <w:r w:rsidRPr="001C6FC7">
        <w:rPr>
          <w:rFonts w:hint="eastAsia"/>
        </w:rPr>
        <w:t>union</w:t>
      </w:r>
      <w:r w:rsidRPr="001C6FC7">
        <w:rPr>
          <w:rFonts w:hint="eastAsia"/>
        </w:rPr>
        <w:t>一条时间最近的会议作为邀请函</w:t>
      </w:r>
      <w:r>
        <w:rPr>
          <w:rFonts w:hint="eastAsia"/>
        </w:rPr>
        <w:t>,</w:t>
      </w:r>
      <w:r>
        <w:rPr>
          <w:rFonts w:hint="eastAsia"/>
        </w:rPr>
        <w:t>然后按照时间倒序排列</w:t>
      </w:r>
      <w:r w:rsidRPr="001C6FC7">
        <w:rPr>
          <w:rFonts w:hint="eastAsia"/>
        </w:rPr>
        <w:t>；</w:t>
      </w:r>
    </w:p>
    <w:p w:rsidR="00F04B9C" w:rsidRPr="0040412C" w:rsidRDefault="00F04B9C" w:rsidP="00F04B9C">
      <w:pPr>
        <w:pStyle w:val="a6"/>
        <w:ind w:left="360" w:firstLineChars="0" w:firstLine="0"/>
        <w:rPr>
          <w:b/>
        </w:rPr>
      </w:pPr>
      <w:r w:rsidRPr="0040412C">
        <w:rPr>
          <w:rFonts w:hint="eastAsia"/>
          <w:b/>
        </w:rPr>
        <w:t>请求数据：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1A3A3A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>MEMBER_ID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  <w:r w:rsidRPr="00762906">
        <w:rPr>
          <w:rFonts w:hint="eastAsia"/>
          <w:b/>
        </w:rPr>
        <w:t>返回数据：</w:t>
      </w:r>
      <w:r w:rsidR="00633CD0">
        <w:rPr>
          <w:rFonts w:hint="eastAsia"/>
        </w:rPr>
        <w:t>MEETINGS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2"/>
        <w:gridCol w:w="2179"/>
        <w:gridCol w:w="1683"/>
        <w:gridCol w:w="3642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B0234D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B0234D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>START_TIME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会议开始时间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7171BC" w:rsidP="0079255E">
            <w:pPr>
              <w:widowControl/>
              <w:jc w:val="center"/>
              <w:rPr>
                <w:kern w:val="0"/>
                <w:szCs w:val="21"/>
              </w:rPr>
            </w:pPr>
            <w:r w:rsidRPr="0021559D">
              <w:t>PIC_PATH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图片</w:t>
            </w:r>
            <w:r w:rsidR="007171BC">
              <w:rPr>
                <w:rFonts w:hint="eastAsia"/>
              </w:rPr>
              <w:t>路径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7171BC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4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B0234D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>MEETING_NAME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5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E863A1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>MEETING_DESC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会议介绍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6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5C0EFF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MEETING_ADDRESS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9232E1" w:rsidRDefault="00F04B9C" w:rsidP="0079255E">
            <w:pPr>
              <w:widowControl/>
              <w:jc w:val="center"/>
              <w:rPr>
                <w:rFonts w:cs="宋体"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7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5C0EFF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>MEETING_ADDRESS_POS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会议地点坐标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F04B9C" w:rsidRPr="00EB658C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8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9232E1" w:rsidRDefault="007F749E" w:rsidP="0079255E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t>MEMBER_MEET_STATUS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9232E1" w:rsidRDefault="00F04B9C" w:rsidP="0079255E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是否归档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9232E1" w:rsidRDefault="00F04B9C" w:rsidP="0079255E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</w:rPr>
              <w:t>VARCHAR2(10)</w:t>
            </w:r>
          </w:p>
        </w:tc>
      </w:tr>
      <w:tr w:rsidR="00F04B9C" w:rsidRPr="00EB658C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9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0D21F9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YQHSL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邀请函数量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VARCHAR2(10)</w:t>
            </w:r>
          </w:p>
        </w:tc>
      </w:tr>
      <w:tr w:rsidR="00F04B9C" w:rsidRPr="00EB658C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10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A4431D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是会议，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是邀请函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VARCHAR2(10)</w:t>
            </w: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</w:p>
    <w:p w:rsidR="008F23B1" w:rsidRDefault="008F23B1" w:rsidP="00F04B9C">
      <w:pPr>
        <w:pStyle w:val="a6"/>
        <w:ind w:left="360" w:firstLineChars="0" w:firstLine="0"/>
        <w:rPr>
          <w:b/>
        </w:rPr>
      </w:pPr>
    </w:p>
    <w:p w:rsidR="008F23B1" w:rsidRDefault="008F23B1" w:rsidP="00F04B9C">
      <w:pPr>
        <w:pStyle w:val="a6"/>
        <w:ind w:left="360" w:firstLineChars="0" w:firstLine="0"/>
        <w:rPr>
          <w:b/>
        </w:rPr>
      </w:pPr>
    </w:p>
    <w:p w:rsidR="008F23B1" w:rsidRPr="003D44EF" w:rsidRDefault="008F23B1" w:rsidP="00F04B9C">
      <w:pPr>
        <w:pStyle w:val="a6"/>
        <w:ind w:left="360" w:firstLineChars="0" w:firstLine="0"/>
        <w:rPr>
          <w:b/>
        </w:rPr>
      </w:pPr>
    </w:p>
    <w:p w:rsidR="00F04B9C" w:rsidRPr="00C459EF" w:rsidRDefault="00F04B9C" w:rsidP="00C459EF">
      <w:pPr>
        <w:pStyle w:val="2"/>
        <w:numPr>
          <w:ilvl w:val="1"/>
          <w:numId w:val="43"/>
        </w:numPr>
        <w:rPr>
          <w:sz w:val="28"/>
          <w:szCs w:val="28"/>
        </w:rPr>
      </w:pPr>
      <w:r w:rsidRPr="00C459EF">
        <w:rPr>
          <w:rFonts w:hint="eastAsia"/>
          <w:sz w:val="28"/>
          <w:szCs w:val="28"/>
        </w:rPr>
        <w:t>获取邀请函列表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>
        <w:rPr>
          <w:rFonts w:hint="eastAsia"/>
        </w:rPr>
        <w:t>会议邀请列表。</w:t>
      </w:r>
    </w:p>
    <w:p w:rsidR="00F04B9C" w:rsidRDefault="00F04B9C" w:rsidP="00F04B9C">
      <w:pPr>
        <w:pStyle w:val="a6"/>
        <w:ind w:left="360" w:firstLineChars="0" w:firstLine="0"/>
      </w:pPr>
      <w:r>
        <w:rPr>
          <w:rFonts w:hint="eastAsia"/>
          <w:b/>
        </w:rPr>
        <w:lastRenderedPageBreak/>
        <w:t>相关表：</w:t>
      </w:r>
      <w:r>
        <w:rPr>
          <w:rFonts w:hint="eastAsia"/>
        </w:rPr>
        <w:t>TB_MEETING</w:t>
      </w:r>
      <w:r>
        <w:rPr>
          <w:rFonts w:hint="eastAsia"/>
        </w:rPr>
        <w:t>、</w:t>
      </w:r>
      <w:r>
        <w:rPr>
          <w:rFonts w:hint="eastAsia"/>
        </w:rPr>
        <w:t>T_MEETING_</w:t>
      </w:r>
      <w:r w:rsidRPr="00EE351C">
        <w:t xml:space="preserve"> </w:t>
      </w:r>
      <w:r>
        <w:t>MEMBER</w:t>
      </w:r>
      <w:r w:rsidR="0054577A">
        <w:rPr>
          <w:rFonts w:hint="eastAsia"/>
        </w:rPr>
        <w:t>、</w:t>
      </w:r>
      <w:r w:rsidR="0054577A" w:rsidRPr="0021559D">
        <w:t>TB_MEETING_PIC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 w:rsidR="001A3A3A">
        <w:rPr>
          <w:rFonts w:hint="eastAsia"/>
        </w:rPr>
        <w:t>MEMBER_ID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001001</w:t>
      </w:r>
      <w:r>
        <w:t>”</w:t>
      </w:r>
      <w:r>
        <w:rPr>
          <w:rFonts w:hint="eastAsia"/>
        </w:rPr>
        <w:t>}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返回值：</w:t>
      </w:r>
      <w:r w:rsidRPr="00030BBB">
        <w:rPr>
          <w:rFonts w:hint="eastAsia"/>
        </w:rPr>
        <w:t>{</w:t>
      </w:r>
      <w:r>
        <w:t>“</w:t>
      </w:r>
      <w:r w:rsidR="00461E92">
        <w:rPr>
          <w:rFonts w:hint="eastAsia"/>
        </w:rPr>
        <w:t>YQHLIST</w:t>
      </w:r>
      <w:r>
        <w:t>”</w:t>
      </w:r>
      <w:r>
        <w:rPr>
          <w:rFonts w:hint="eastAsia"/>
        </w:rPr>
        <w:t>:</w:t>
      </w:r>
      <w:r w:rsidRPr="00030BBB">
        <w:rPr>
          <w:rFonts w:hint="eastAsia"/>
        </w:rPr>
        <w:t>[</w:t>
      </w:r>
      <w:r>
        <w:rPr>
          <w:rFonts w:hint="eastAsia"/>
        </w:rPr>
        <w:t>{</w:t>
      </w:r>
      <w:r>
        <w:t>“</w:t>
      </w:r>
      <w:r w:rsidR="0041154C"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25584C">
        <w:rPr>
          <w:rFonts w:hint="eastAsia"/>
        </w:rPr>
        <w:t>START_TIME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星期二</w:t>
      </w:r>
      <w:r>
        <w:rPr>
          <w:rFonts w:hint="eastAsia"/>
        </w:rPr>
        <w:t xml:space="preserve"> 9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t>–</w:t>
      </w:r>
      <w:r>
        <w:rPr>
          <w:rFonts w:hint="eastAsia"/>
        </w:rPr>
        <w:t xml:space="preserve"> 14</w:t>
      </w:r>
      <w:r>
        <w:rPr>
          <w:rFonts w:hint="eastAsia"/>
        </w:rPr>
        <w:t>：</w:t>
      </w:r>
      <w:r>
        <w:rPr>
          <w:rFonts w:hint="eastAsia"/>
        </w:rPr>
        <w:t>30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DC72BF" w:rsidRPr="0021559D">
        <w:t>PIC_PATH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图片</w:t>
      </w:r>
      <w:r w:rsidR="00DC72BF">
        <w:rPr>
          <w:rFonts w:hint="eastAsia"/>
        </w:rPr>
        <w:t>路径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A322D5">
        <w:rPr>
          <w:rFonts w:hint="eastAsia"/>
        </w:rPr>
        <w:t>MEETING_NAME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r>
        <w:rPr>
          <w:rFonts w:hint="eastAsia"/>
        </w:rPr>
        <w:t>凯</w:t>
      </w:r>
      <w:proofErr w:type="gramEnd"/>
      <w:r>
        <w:rPr>
          <w:rFonts w:hint="eastAsia"/>
        </w:rPr>
        <w:t>胜</w:t>
      </w:r>
      <w:r>
        <w:rPr>
          <w:rFonts w:hint="eastAsia"/>
        </w:rPr>
        <w:t>2014TMT</w:t>
      </w:r>
      <w:r>
        <w:rPr>
          <w:rFonts w:hint="eastAsia"/>
        </w:rPr>
        <w:t>峰会</w:t>
      </w:r>
      <w:r>
        <w:t>—</w:t>
      </w:r>
      <w:r>
        <w:rPr>
          <w:rFonts w:hint="eastAsia"/>
        </w:rPr>
        <w:t>互联峰会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461E92">
        <w:rPr>
          <w:rFonts w:hint="eastAsia"/>
        </w:rPr>
        <w:t>MEETING_DESC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有色行业研究员刘桦枫通过研究</w:t>
      </w:r>
      <w:r>
        <w:t>…</w:t>
      </w:r>
      <w:proofErr w:type="gramStart"/>
      <w:r>
        <w:t>”</w:t>
      </w:r>
      <w:proofErr w:type="gramEnd"/>
      <w:r>
        <w:rPr>
          <w:rFonts w:hint="eastAsia"/>
        </w:rPr>
        <w:t xml:space="preserve"> }]}</w:t>
      </w:r>
    </w:p>
    <w:p w:rsidR="00F04B9C" w:rsidRPr="0040412C" w:rsidRDefault="00F04B9C" w:rsidP="00F04B9C">
      <w:pPr>
        <w:pStyle w:val="a6"/>
        <w:ind w:left="360" w:firstLineChars="0" w:firstLine="0"/>
        <w:rPr>
          <w:b/>
        </w:rPr>
      </w:pPr>
      <w:r w:rsidRPr="0040412C">
        <w:rPr>
          <w:rFonts w:hint="eastAsia"/>
          <w:b/>
        </w:rPr>
        <w:t>请求数据：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1A3A3A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MEMBER_ID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  <w:r w:rsidRPr="00762906">
        <w:rPr>
          <w:rFonts w:hint="eastAsia"/>
          <w:b/>
        </w:rPr>
        <w:t>返回数据：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41154C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25584C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START_TIME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会议开始时间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0F2873" w:rsidP="0079255E">
            <w:pPr>
              <w:widowControl/>
              <w:jc w:val="center"/>
              <w:rPr>
                <w:kern w:val="0"/>
                <w:szCs w:val="21"/>
              </w:rPr>
            </w:pPr>
            <w:r w:rsidRPr="0021559D">
              <w:t>PIC_PATH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图片</w:t>
            </w:r>
            <w:r w:rsidR="000F2873">
              <w:rPr>
                <w:rFonts w:hint="eastAsia"/>
              </w:rPr>
              <w:t>路径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EE7003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4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A322D5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MEETING_NAME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5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461E92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MEETING_DESC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会议介绍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</w:tbl>
    <w:p w:rsidR="00F04B9C" w:rsidRDefault="00F04B9C" w:rsidP="00F04B9C"/>
    <w:p w:rsidR="00F04B9C" w:rsidRPr="003E09A7" w:rsidRDefault="00F04B9C" w:rsidP="003E09A7">
      <w:pPr>
        <w:pStyle w:val="2"/>
        <w:numPr>
          <w:ilvl w:val="1"/>
          <w:numId w:val="43"/>
        </w:numPr>
        <w:rPr>
          <w:sz w:val="28"/>
          <w:szCs w:val="28"/>
        </w:rPr>
      </w:pPr>
      <w:r w:rsidRPr="003E09A7">
        <w:rPr>
          <w:rFonts w:hint="eastAsia"/>
          <w:sz w:val="28"/>
          <w:szCs w:val="28"/>
        </w:rPr>
        <w:t>获取好友以及组织的列表（提供）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 w:rsidRPr="00260BAC">
        <w:rPr>
          <w:rFonts w:hint="eastAsia"/>
        </w:rPr>
        <w:t>发起会议的邀请参会人</w:t>
      </w:r>
      <w:r>
        <w:rPr>
          <w:rFonts w:hint="eastAsia"/>
        </w:rPr>
        <w:t>、人脉。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 w:rsidR="00A60BD1">
        <w:t>MEMBER</w:t>
      </w:r>
      <w:r w:rsidR="00A60BD1">
        <w:rPr>
          <w:rFonts w:hint="eastAsia"/>
        </w:rPr>
        <w:t xml:space="preserve"> </w:t>
      </w:r>
      <w:r w:rsidR="00133F6F">
        <w:rPr>
          <w:rFonts w:hint="eastAsia"/>
        </w:rPr>
        <w:t>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001001</w:t>
      </w:r>
      <w:r>
        <w:t>”</w:t>
      </w:r>
      <w:r>
        <w:rPr>
          <w:rFonts w:hint="eastAsia"/>
        </w:rPr>
        <w:t>}</w:t>
      </w:r>
    </w:p>
    <w:p w:rsidR="00F04B9C" w:rsidRDefault="00F04B9C" w:rsidP="00F04B9C"/>
    <w:p w:rsidR="00F04B9C" w:rsidRPr="00985263" w:rsidRDefault="00F04B9C" w:rsidP="00CB7167">
      <w:pPr>
        <w:pStyle w:val="2"/>
        <w:numPr>
          <w:ilvl w:val="1"/>
          <w:numId w:val="4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获取需求列表（提供）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 w:rsidRPr="00260BAC">
        <w:rPr>
          <w:rFonts w:hint="eastAsia"/>
        </w:rPr>
        <w:t>发起会议的</w:t>
      </w:r>
      <w:r>
        <w:rPr>
          <w:rFonts w:hint="eastAsia"/>
        </w:rPr>
        <w:t>分享需求。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 w:rsidR="00A60BD1">
        <w:t>MEMBER</w:t>
      </w:r>
      <w:r w:rsidR="00A60BD1">
        <w:rPr>
          <w:rFonts w:hint="eastAsia"/>
        </w:rPr>
        <w:t xml:space="preserve"> </w:t>
      </w:r>
      <w:r w:rsidR="00133F6F">
        <w:rPr>
          <w:rFonts w:hint="eastAsia"/>
        </w:rPr>
        <w:t>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001001</w:t>
      </w:r>
      <w:r>
        <w:t>”</w:t>
      </w:r>
      <w:r>
        <w:rPr>
          <w:rFonts w:hint="eastAsia"/>
        </w:rPr>
        <w:t>}</w:t>
      </w:r>
    </w:p>
    <w:p w:rsidR="00F04B9C" w:rsidRDefault="00F04B9C" w:rsidP="00F04B9C"/>
    <w:p w:rsidR="00F04B9C" w:rsidRPr="00985263" w:rsidRDefault="00F04B9C" w:rsidP="009522E2">
      <w:pPr>
        <w:pStyle w:val="2"/>
      </w:pPr>
      <w:r>
        <w:rPr>
          <w:rFonts w:hint="eastAsia"/>
        </w:rPr>
        <w:t>获取知识列表（提供）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 w:rsidRPr="00260BAC">
        <w:rPr>
          <w:rFonts w:hint="eastAsia"/>
        </w:rPr>
        <w:t>发起会议的</w:t>
      </w:r>
      <w:r>
        <w:rPr>
          <w:rFonts w:hint="eastAsia"/>
        </w:rPr>
        <w:t>分享知识。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 w:rsidR="00A60BD1">
        <w:t>MEMBER</w:t>
      </w:r>
      <w:r w:rsidR="00A60BD1">
        <w:rPr>
          <w:rFonts w:hint="eastAsia"/>
        </w:rPr>
        <w:t xml:space="preserve"> </w:t>
      </w:r>
      <w:r w:rsidR="00133F6F">
        <w:rPr>
          <w:rFonts w:hint="eastAsia"/>
        </w:rPr>
        <w:t>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001001</w:t>
      </w:r>
      <w:r>
        <w:t>”</w:t>
      </w:r>
      <w:r>
        <w:rPr>
          <w:rFonts w:hint="eastAsia"/>
        </w:rPr>
        <w:t>}</w:t>
      </w:r>
    </w:p>
    <w:p w:rsidR="00F04B9C" w:rsidRDefault="00F04B9C" w:rsidP="00F04B9C"/>
    <w:p w:rsidR="00F04B9C" w:rsidRPr="00985263" w:rsidRDefault="00F04B9C" w:rsidP="00E87CCC">
      <w:pPr>
        <w:pStyle w:val="2"/>
      </w:pPr>
      <w:r w:rsidRPr="00985263">
        <w:rPr>
          <w:rFonts w:hint="eastAsia"/>
        </w:rPr>
        <w:t>发起会议</w:t>
      </w:r>
      <w:r w:rsidRPr="00985263">
        <w:rPr>
          <w:rFonts w:hint="eastAsia"/>
        </w:rPr>
        <w:t>\</w:t>
      </w:r>
      <w:r w:rsidRPr="00985263">
        <w:rPr>
          <w:rFonts w:hint="eastAsia"/>
        </w:rPr>
        <w:t>存草稿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>
        <w:rPr>
          <w:rFonts w:hint="eastAsia"/>
        </w:rPr>
        <w:t>发起会议。</w:t>
      </w:r>
    </w:p>
    <w:p w:rsidR="00F04B9C" w:rsidRPr="00A84113" w:rsidRDefault="00F04B9C" w:rsidP="00F04B9C">
      <w:pPr>
        <w:pStyle w:val="a6"/>
        <w:ind w:left="360" w:firstLineChars="0" w:firstLine="0"/>
      </w:pPr>
      <w:r>
        <w:rPr>
          <w:rFonts w:hint="eastAsia"/>
          <w:b/>
        </w:rPr>
        <w:t>相关表：</w:t>
      </w:r>
      <w:r>
        <w:rPr>
          <w:rFonts w:hint="eastAsia"/>
        </w:rPr>
        <w:t>TB_MEETING</w:t>
      </w:r>
      <w:r>
        <w:rPr>
          <w:rFonts w:hint="eastAsia"/>
        </w:rPr>
        <w:t>、</w:t>
      </w:r>
      <w:r>
        <w:rPr>
          <w:rFonts w:hint="eastAsia"/>
        </w:rPr>
        <w:t>T_MEETING_</w:t>
      </w:r>
      <w:r w:rsidRPr="00EE351C">
        <w:t xml:space="preserve"> </w:t>
      </w:r>
      <w:r>
        <w:t>MEMBER</w:t>
      </w:r>
      <w:r>
        <w:rPr>
          <w:rFonts w:hint="eastAsia"/>
        </w:rPr>
        <w:t>、</w:t>
      </w:r>
      <w:r>
        <w:rPr>
          <w:rFonts w:hint="eastAsia"/>
        </w:rPr>
        <w:t>T_MEETING_</w:t>
      </w:r>
      <w:r w:rsidRPr="00EE351C">
        <w:t xml:space="preserve"> </w:t>
      </w:r>
      <w:r>
        <w:t>DATA</w:t>
      </w:r>
      <w:r>
        <w:rPr>
          <w:rFonts w:hint="eastAsia"/>
        </w:rPr>
        <w:t>、</w:t>
      </w:r>
      <w:r>
        <w:rPr>
          <w:rFonts w:hint="eastAsia"/>
        </w:rPr>
        <w:t>T_MEETING_</w:t>
      </w:r>
      <w:r w:rsidRPr="00EE351C">
        <w:t xml:space="preserve"> </w:t>
      </w:r>
      <w:r>
        <w:t>TOPIC</w:t>
      </w:r>
      <w:r>
        <w:rPr>
          <w:rFonts w:hint="eastAsia"/>
        </w:rPr>
        <w:t>、</w:t>
      </w:r>
      <w:r>
        <w:rPr>
          <w:rFonts w:hint="eastAsia"/>
        </w:rPr>
        <w:lastRenderedPageBreak/>
        <w:t>T_MEETING_</w:t>
      </w:r>
      <w:r w:rsidRPr="000A5A13">
        <w:t xml:space="preserve"> </w:t>
      </w:r>
      <w:r>
        <w:t>PEOPLE</w:t>
      </w:r>
      <w:r>
        <w:rPr>
          <w:rFonts w:hint="eastAsia"/>
        </w:rPr>
        <w:t>、</w:t>
      </w:r>
      <w:r>
        <w:rPr>
          <w:rFonts w:hint="eastAsia"/>
        </w:rPr>
        <w:t>T_MEETING_</w:t>
      </w:r>
      <w:r w:rsidRPr="008C55A2">
        <w:t xml:space="preserve"> </w:t>
      </w:r>
      <w:r>
        <w:t>PHOTO</w:t>
      </w:r>
      <w:r w:rsidR="00657C16">
        <w:t>、</w:t>
      </w:r>
      <w:r w:rsidR="00657C16" w:rsidRPr="007C38F7">
        <w:t>TB_MEETING_</w:t>
      </w:r>
      <w:r w:rsidR="00657C16">
        <w:t>TIME</w:t>
      </w:r>
      <w:r w:rsidR="00657C16">
        <w:t>、</w:t>
      </w:r>
      <w:r w:rsidR="00657C16" w:rsidRPr="0021559D">
        <w:t>TB_MEETING_PIC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 w:rsidR="00A8480A" w:rsidRPr="00A8480A">
        <w:rPr>
          <w:rFonts w:hint="eastAsia"/>
        </w:rPr>
        <w:t>{</w:t>
      </w:r>
      <w:r w:rsidR="00E126AC">
        <w:t>“</w:t>
      </w:r>
      <w:r w:rsidR="00E126AC">
        <w:rPr>
          <w:rFonts w:hint="eastAsia"/>
        </w:rPr>
        <w:t>MEETING_ID</w:t>
      </w:r>
      <w:r w:rsidR="00E126AC">
        <w:t>”</w:t>
      </w:r>
      <w:r w:rsidR="00E126AC">
        <w:rPr>
          <w:rFonts w:hint="eastAsia"/>
        </w:rPr>
        <w:t>:</w:t>
      </w:r>
      <w:r w:rsidR="00E126AC">
        <w:t>”</w:t>
      </w:r>
      <w:r w:rsidR="00E126AC">
        <w:t>会议</w:t>
      </w:r>
      <w:r w:rsidR="00E126AC">
        <w:rPr>
          <w:rFonts w:hint="eastAsia"/>
        </w:rPr>
        <w:t>ID</w:t>
      </w:r>
      <w:r w:rsidR="00E126AC">
        <w:rPr>
          <w:rFonts w:hint="eastAsia"/>
        </w:rPr>
        <w:t>（</w:t>
      </w:r>
      <w:r w:rsidR="00E126AC" w:rsidRPr="00042163">
        <w:rPr>
          <w:rFonts w:hint="eastAsia"/>
        </w:rPr>
        <w:t>修改</w:t>
      </w:r>
      <w:r w:rsidR="00E126AC">
        <w:rPr>
          <w:rFonts w:hint="eastAsia"/>
        </w:rPr>
        <w:t>时，才有数据）</w:t>
      </w:r>
      <w:proofErr w:type="gramStart"/>
      <w:r w:rsidR="00E126AC">
        <w:t>”</w:t>
      </w:r>
      <w:proofErr w:type="gramEnd"/>
      <w:r w:rsidR="00E126AC">
        <w:rPr>
          <w:rFonts w:hint="eastAsia"/>
        </w:rPr>
        <w:t>,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MEETING_NAME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:</w:t>
      </w:r>
      <w:r w:rsidR="00B4440A">
        <w:t>”</w:t>
      </w:r>
      <w:r w:rsidR="00A8480A" w:rsidRPr="00A8480A">
        <w:rPr>
          <w:rFonts w:hint="eastAsia"/>
        </w:rPr>
        <w:t xml:space="preserve"> </w:t>
      </w:r>
      <w:proofErr w:type="gramStart"/>
      <w:r w:rsidR="00A8480A" w:rsidRPr="00A8480A">
        <w:rPr>
          <w:rFonts w:hint="eastAsia"/>
        </w:rPr>
        <w:t>凯</w:t>
      </w:r>
      <w:proofErr w:type="gramEnd"/>
      <w:r w:rsidR="00A8480A" w:rsidRPr="00A8480A">
        <w:rPr>
          <w:rFonts w:hint="eastAsia"/>
        </w:rPr>
        <w:t>胜</w:t>
      </w:r>
      <w:r w:rsidR="00A8480A" w:rsidRPr="00A8480A">
        <w:rPr>
          <w:rFonts w:hint="eastAsia"/>
        </w:rPr>
        <w:t>2014TMT</w:t>
      </w:r>
      <w:r w:rsidR="00A8480A" w:rsidRPr="00A8480A">
        <w:rPr>
          <w:rFonts w:hint="eastAsia"/>
        </w:rPr>
        <w:t>峰会—互联峰会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,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TB_MEETING_MEMBERS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:[{</w:t>
      </w:r>
      <w:r w:rsidR="00B4440A">
        <w:t>“</w:t>
      </w:r>
      <w:r w:rsidR="00A8480A" w:rsidRPr="00A8480A">
        <w:rPr>
          <w:rFonts w:hint="eastAsia"/>
        </w:rPr>
        <w:t>MEMBER_ID</w:t>
      </w:r>
      <w:r w:rsidR="00B4440A">
        <w:t>”</w:t>
      </w:r>
      <w:r w:rsidR="00A8480A" w:rsidRPr="00A8480A">
        <w:rPr>
          <w:rFonts w:hint="eastAsia"/>
        </w:rPr>
        <w:t>: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002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,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MEMBER_NAME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: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黄达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,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MEMBER_PHOTO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:</w:t>
      </w:r>
      <w:proofErr w:type="gramStart"/>
      <w:r w:rsidR="00B4440A">
        <w:t>”</w:t>
      </w:r>
      <w:proofErr w:type="gramEnd"/>
      <w:r w:rsidR="00B61A5D">
        <w:rPr>
          <w:rFonts w:hint="eastAsia"/>
        </w:rPr>
        <w:t>图片路径</w:t>
      </w:r>
      <w:proofErr w:type="gramStart"/>
      <w:r w:rsidR="00B4440A">
        <w:t>”</w:t>
      </w:r>
      <w:proofErr w:type="gramEnd"/>
      <w:r w:rsidR="00182651">
        <w:rPr>
          <w:rFonts w:hint="eastAsia"/>
        </w:rPr>
        <w:t>,</w:t>
      </w:r>
      <w:r w:rsidR="00182651">
        <w:t>“</w:t>
      </w:r>
      <w:r w:rsidR="00182651" w:rsidRPr="00A8480A">
        <w:rPr>
          <w:rFonts w:hint="eastAsia"/>
        </w:rPr>
        <w:t>MEMBER_TYPE</w:t>
      </w:r>
      <w:r w:rsidR="00182651">
        <w:t>”</w:t>
      </w:r>
      <w:r w:rsidR="00182651" w:rsidRPr="00A8480A">
        <w:rPr>
          <w:rFonts w:hint="eastAsia"/>
        </w:rPr>
        <w:t>:</w:t>
      </w:r>
      <w:proofErr w:type="gramStart"/>
      <w:r w:rsidR="00182651">
        <w:t>”</w:t>
      </w:r>
      <w:proofErr w:type="gramEnd"/>
      <w:r w:rsidR="00182651" w:rsidRPr="00A8480A">
        <w:rPr>
          <w:rFonts w:hint="eastAsia"/>
        </w:rPr>
        <w:t>主讲</w:t>
      </w:r>
      <w:r w:rsidR="00182651" w:rsidRPr="00A8480A">
        <w:rPr>
          <w:rFonts w:hint="eastAsia"/>
        </w:rPr>
        <w:t>\</w:t>
      </w:r>
      <w:r w:rsidR="00182651" w:rsidRPr="00A8480A">
        <w:rPr>
          <w:rFonts w:hint="eastAsia"/>
        </w:rPr>
        <w:t>嘉宾</w:t>
      </w:r>
      <w:proofErr w:type="gramStart"/>
      <w:r w:rsidR="00182651">
        <w:t>”</w:t>
      </w:r>
      <w:proofErr w:type="gramEnd"/>
      <w:r w:rsidR="00161013" w:rsidRPr="00161013">
        <w:rPr>
          <w:rFonts w:hint="eastAsia"/>
        </w:rPr>
        <w:t xml:space="preserve"> </w:t>
      </w:r>
      <w:r w:rsidR="00161013">
        <w:rPr>
          <w:rFonts w:hint="eastAsia"/>
        </w:rPr>
        <w:t>,</w:t>
      </w:r>
      <w:proofErr w:type="gramStart"/>
      <w:r w:rsidR="00161013">
        <w:t>”</w:t>
      </w:r>
      <w:proofErr w:type="gramEnd"/>
      <w:r w:rsidR="00161013" w:rsidRPr="00A8480A">
        <w:rPr>
          <w:rFonts w:hint="eastAsia"/>
        </w:rPr>
        <w:t>TB_MEETING_TOPICS</w:t>
      </w:r>
      <w:proofErr w:type="gramStart"/>
      <w:r w:rsidR="00161013">
        <w:t>”</w:t>
      </w:r>
      <w:proofErr w:type="gramEnd"/>
      <w:r w:rsidR="00161013" w:rsidRPr="00A8480A">
        <w:rPr>
          <w:rFonts w:hint="eastAsia"/>
        </w:rPr>
        <w:t>:[{</w:t>
      </w:r>
      <w:r w:rsidR="00161013">
        <w:t>“</w:t>
      </w:r>
      <w:r w:rsidR="00161013" w:rsidRPr="00A8480A">
        <w:rPr>
          <w:rFonts w:hint="eastAsia"/>
        </w:rPr>
        <w:t>TOPIC_COUTENT</w:t>
      </w:r>
      <w:r w:rsidR="00161013">
        <w:t>”</w:t>
      </w:r>
      <w:r w:rsidR="00161013" w:rsidRPr="00A8480A">
        <w:rPr>
          <w:rFonts w:hint="eastAsia"/>
        </w:rPr>
        <w:t>:</w:t>
      </w:r>
      <w:proofErr w:type="gramStart"/>
      <w:r w:rsidR="00161013">
        <w:t>”</w:t>
      </w:r>
      <w:proofErr w:type="gramEnd"/>
      <w:r w:rsidR="00161013" w:rsidRPr="00A8480A">
        <w:rPr>
          <w:rFonts w:hint="eastAsia"/>
        </w:rPr>
        <w:t>议题名称</w:t>
      </w:r>
      <w:proofErr w:type="gramStart"/>
      <w:r w:rsidR="00161013">
        <w:t>”</w:t>
      </w:r>
      <w:proofErr w:type="gramEnd"/>
      <w:r w:rsidR="00161013" w:rsidRPr="00A8480A">
        <w:rPr>
          <w:rFonts w:hint="eastAsia"/>
        </w:rPr>
        <w:t>,</w:t>
      </w:r>
      <w:proofErr w:type="gramStart"/>
      <w:r w:rsidR="00161013">
        <w:t>”</w:t>
      </w:r>
      <w:proofErr w:type="gramEnd"/>
      <w:r w:rsidR="00161013" w:rsidRPr="00A8480A">
        <w:rPr>
          <w:rFonts w:hint="eastAsia"/>
        </w:rPr>
        <w:t>TOPIC_TIME</w:t>
      </w:r>
      <w:proofErr w:type="gramStart"/>
      <w:r w:rsidR="00161013">
        <w:t>”</w:t>
      </w:r>
      <w:proofErr w:type="gramEnd"/>
      <w:r w:rsidR="00161013" w:rsidRPr="00A8480A">
        <w:rPr>
          <w:rFonts w:hint="eastAsia"/>
        </w:rPr>
        <w:t>:</w:t>
      </w:r>
      <w:proofErr w:type="gramStart"/>
      <w:r w:rsidR="00161013">
        <w:t>”</w:t>
      </w:r>
      <w:proofErr w:type="gramEnd"/>
      <w:r w:rsidR="00161013" w:rsidRPr="00A8480A">
        <w:rPr>
          <w:rFonts w:hint="eastAsia"/>
        </w:rPr>
        <w:t>2014-9-13 9</w:t>
      </w:r>
      <w:r w:rsidR="00161013" w:rsidRPr="00A8480A">
        <w:rPr>
          <w:rFonts w:hint="eastAsia"/>
        </w:rPr>
        <w:t>：</w:t>
      </w:r>
      <w:r w:rsidR="00161013" w:rsidRPr="00A8480A">
        <w:rPr>
          <w:rFonts w:hint="eastAsia"/>
        </w:rPr>
        <w:t>00</w:t>
      </w:r>
      <w:proofErr w:type="gramStart"/>
      <w:r w:rsidR="00161013">
        <w:t>”</w:t>
      </w:r>
      <w:proofErr w:type="gramEnd"/>
      <w:r w:rsidR="00161013" w:rsidRPr="00A8480A">
        <w:rPr>
          <w:rFonts w:hint="eastAsia"/>
        </w:rPr>
        <w:t>,</w:t>
      </w:r>
      <w:proofErr w:type="gramStart"/>
      <w:r w:rsidR="00161013">
        <w:t>”</w:t>
      </w:r>
      <w:proofErr w:type="gramEnd"/>
      <w:r w:rsidR="00161013" w:rsidRPr="00A8480A">
        <w:rPr>
          <w:rFonts w:hint="eastAsia"/>
        </w:rPr>
        <w:t>TOPIC_DESC</w:t>
      </w:r>
      <w:proofErr w:type="gramStart"/>
      <w:r w:rsidR="00161013">
        <w:t>”</w:t>
      </w:r>
      <w:proofErr w:type="gramEnd"/>
      <w:r w:rsidR="00161013" w:rsidRPr="00A8480A">
        <w:rPr>
          <w:rFonts w:hint="eastAsia"/>
        </w:rPr>
        <w:t>:</w:t>
      </w:r>
      <w:proofErr w:type="gramStart"/>
      <w:r w:rsidR="00161013">
        <w:t>”</w:t>
      </w:r>
      <w:proofErr w:type="gramEnd"/>
      <w:r w:rsidR="00161013" w:rsidRPr="00A8480A">
        <w:rPr>
          <w:rFonts w:hint="eastAsia"/>
        </w:rPr>
        <w:t>议题介绍</w:t>
      </w:r>
      <w:proofErr w:type="gramStart"/>
      <w:r w:rsidR="00161013">
        <w:t>”</w:t>
      </w:r>
      <w:proofErr w:type="gramEnd"/>
      <w:r w:rsidR="00161013" w:rsidRPr="00A8480A">
        <w:rPr>
          <w:rFonts w:hint="eastAsia"/>
        </w:rPr>
        <w:t>,</w:t>
      </w:r>
      <w:proofErr w:type="gramStart"/>
      <w:r w:rsidR="00161013">
        <w:t>”</w:t>
      </w:r>
      <w:proofErr w:type="gramEnd"/>
      <w:r w:rsidR="00161013" w:rsidRPr="00A8480A">
        <w:rPr>
          <w:rFonts w:hint="eastAsia"/>
        </w:rPr>
        <w:t>TOPIC_FILE</w:t>
      </w:r>
      <w:r w:rsidR="00161013">
        <w:rPr>
          <w:rFonts w:hint="eastAsia"/>
        </w:rPr>
        <w:t>_TASK_ID</w:t>
      </w:r>
      <w:proofErr w:type="gramStart"/>
      <w:r w:rsidR="00161013">
        <w:t>”</w:t>
      </w:r>
      <w:proofErr w:type="gramEnd"/>
      <w:r w:rsidR="00161013" w:rsidRPr="00A8480A">
        <w:rPr>
          <w:rFonts w:hint="eastAsia"/>
        </w:rPr>
        <w:t>:</w:t>
      </w:r>
      <w:proofErr w:type="gramStart"/>
      <w:r w:rsidR="00161013">
        <w:t>”</w:t>
      </w:r>
      <w:proofErr w:type="gramEnd"/>
      <w:r w:rsidR="00161013" w:rsidRPr="00A8480A">
        <w:rPr>
          <w:rFonts w:hint="eastAsia"/>
        </w:rPr>
        <w:t>文件</w:t>
      </w:r>
      <w:r w:rsidR="00161013">
        <w:rPr>
          <w:rFonts w:hint="eastAsia"/>
        </w:rPr>
        <w:t>ID</w:t>
      </w:r>
      <w:proofErr w:type="gramStart"/>
      <w:r w:rsidR="00161013">
        <w:t>”</w:t>
      </w:r>
      <w:proofErr w:type="gramEnd"/>
      <w:r w:rsidR="00161013" w:rsidRPr="00A8480A">
        <w:rPr>
          <w:rFonts w:hint="eastAsia"/>
        </w:rPr>
        <w:t>,</w:t>
      </w:r>
      <w:proofErr w:type="gramStart"/>
      <w:r w:rsidR="00161013">
        <w:t>”</w:t>
      </w:r>
      <w:proofErr w:type="gramEnd"/>
      <w:r w:rsidR="00161013" w:rsidRPr="00A8480A">
        <w:rPr>
          <w:rFonts w:hint="eastAsia"/>
        </w:rPr>
        <w:t>TOPIC_FILE_NAME</w:t>
      </w:r>
      <w:proofErr w:type="gramStart"/>
      <w:r w:rsidR="00161013">
        <w:t>”</w:t>
      </w:r>
      <w:proofErr w:type="gramEnd"/>
      <w:r w:rsidR="00161013" w:rsidRPr="00A8480A">
        <w:rPr>
          <w:rFonts w:hint="eastAsia"/>
        </w:rPr>
        <w:t>:</w:t>
      </w:r>
      <w:proofErr w:type="gramStart"/>
      <w:r w:rsidR="00161013">
        <w:t>”</w:t>
      </w:r>
      <w:proofErr w:type="gramEnd"/>
      <w:r w:rsidR="00161013" w:rsidRPr="00A8480A">
        <w:rPr>
          <w:rFonts w:hint="eastAsia"/>
        </w:rPr>
        <w:t>文件名称</w:t>
      </w:r>
      <w:proofErr w:type="gramStart"/>
      <w:r w:rsidR="00161013">
        <w:t>”</w:t>
      </w:r>
      <w:proofErr w:type="gramEnd"/>
      <w:r w:rsidR="00161013" w:rsidRPr="00A8480A">
        <w:rPr>
          <w:rFonts w:hint="eastAsia"/>
        </w:rPr>
        <w:t>}]</w:t>
      </w:r>
      <w:r w:rsidR="00A8480A" w:rsidRPr="00A8480A">
        <w:rPr>
          <w:rFonts w:hint="eastAsia"/>
        </w:rPr>
        <w:t>}],</w:t>
      </w:r>
      <w:r w:rsidR="00B4440A">
        <w:t>”</w:t>
      </w:r>
      <w:r w:rsidR="00A8480A" w:rsidRPr="00A8480A">
        <w:rPr>
          <w:rFonts w:hint="eastAsia"/>
        </w:rPr>
        <w:t>TB_MEETING_PEOPLES</w:t>
      </w:r>
      <w:r w:rsidR="00B4440A">
        <w:t>”</w:t>
      </w:r>
      <w:r w:rsidR="00A8480A" w:rsidRPr="00A8480A">
        <w:rPr>
          <w:rFonts w:hint="eastAsia"/>
        </w:rPr>
        <w:t>:[{</w:t>
      </w:r>
      <w:r w:rsidR="00B4440A">
        <w:t>“</w:t>
      </w:r>
      <w:r w:rsidR="00A8480A" w:rsidRPr="00A8480A">
        <w:rPr>
          <w:rFonts w:hint="eastAsia"/>
        </w:rPr>
        <w:t>MEMBER_ID</w:t>
      </w:r>
      <w:r w:rsidR="00B4440A">
        <w:t>”</w:t>
      </w:r>
      <w:r w:rsidR="00A8480A" w:rsidRPr="00A8480A">
        <w:rPr>
          <w:rFonts w:hint="eastAsia"/>
        </w:rPr>
        <w:t>: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003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,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MEMBER_NAME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: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马化腾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,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PEOPLE_PHOT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: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图片</w:t>
      </w:r>
      <w:r w:rsidR="00B61A5D">
        <w:rPr>
          <w:rFonts w:hint="eastAsia"/>
        </w:rPr>
        <w:t>路径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,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IS_SHARE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: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true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,</w:t>
      </w:r>
      <w:proofErr w:type="gramStart"/>
      <w:r w:rsidR="00EB7C8F">
        <w:t>”</w:t>
      </w:r>
      <w:proofErr w:type="gramEnd"/>
      <w:r w:rsidR="00EB7C8F">
        <w:t>PEOPLE</w:t>
      </w:r>
      <w:r w:rsidR="00EB7C8F">
        <w:rPr>
          <w:rFonts w:hint="eastAsia"/>
        </w:rPr>
        <w:t>_DESC</w:t>
      </w:r>
      <w:proofErr w:type="gramStart"/>
      <w:r w:rsidR="00EB7C8F">
        <w:t>”</w:t>
      </w:r>
      <w:proofErr w:type="gramEnd"/>
      <w:r w:rsidR="00EB7C8F">
        <w:rPr>
          <w:rFonts w:hint="eastAsia"/>
        </w:rPr>
        <w:t>:</w:t>
      </w:r>
      <w:proofErr w:type="gramStart"/>
      <w:r w:rsidR="00EB7C8F">
        <w:t>”</w:t>
      </w:r>
      <w:proofErr w:type="gramEnd"/>
      <w:r w:rsidR="00EB7C8F">
        <w:t>人脉介绍</w:t>
      </w:r>
      <w:proofErr w:type="gramStart"/>
      <w:r w:rsidR="00EB7C8F">
        <w:t>”</w:t>
      </w:r>
      <w:proofErr w:type="gramEnd"/>
      <w:r w:rsidR="00161013" w:rsidRPr="00A8480A">
        <w:rPr>
          <w:rFonts w:hint="eastAsia"/>
        </w:rPr>
        <w:t xml:space="preserve"> </w:t>
      </w:r>
      <w:r w:rsidR="00A8480A" w:rsidRPr="00A8480A">
        <w:rPr>
          <w:rFonts w:hint="eastAsia"/>
        </w:rPr>
        <w:t>}],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TB_MEETING_DATAS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:[{</w:t>
      </w:r>
      <w:r w:rsidR="00B4440A">
        <w:t>“</w:t>
      </w:r>
      <w:r w:rsidR="00A8480A" w:rsidRPr="00A8480A">
        <w:rPr>
          <w:rFonts w:hint="eastAsia"/>
        </w:rPr>
        <w:t>DATA_NAME</w:t>
      </w:r>
      <w:r w:rsidR="00B4440A">
        <w:t>”</w:t>
      </w:r>
      <w:r w:rsidR="00A8480A" w:rsidRPr="00A8480A">
        <w:rPr>
          <w:rFonts w:hint="eastAsia"/>
        </w:rPr>
        <w:t>: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广东某个大额资金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,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DATA_ID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: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110110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,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DATA_TYPE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: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0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}] ,</w:t>
      </w:r>
      <w:proofErr w:type="gramStart"/>
      <w:r w:rsidR="006C3062">
        <w:t>”</w:t>
      </w:r>
      <w:proofErr w:type="gramEnd"/>
      <w:r w:rsidR="006C3062" w:rsidRPr="006C3062">
        <w:t xml:space="preserve"> </w:t>
      </w:r>
      <w:r w:rsidR="006C3062" w:rsidRPr="007C38F7">
        <w:t>TB_MEETING_</w:t>
      </w:r>
      <w:r w:rsidR="006C3062">
        <w:t>TIME</w:t>
      </w:r>
      <w:r w:rsidR="006C3062">
        <w:rPr>
          <w:rFonts w:hint="eastAsia"/>
        </w:rPr>
        <w:t>S</w:t>
      </w:r>
      <w:proofErr w:type="gramStart"/>
      <w:r w:rsidR="006C3062">
        <w:t>”</w:t>
      </w:r>
      <w:proofErr w:type="gramEnd"/>
      <w:r w:rsidR="006C3062">
        <w:rPr>
          <w:rFonts w:hint="eastAsia"/>
        </w:rPr>
        <w:t>:[{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START_TIME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: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 xml:space="preserve"> 2014-9-13 9</w:t>
      </w:r>
      <w:r w:rsidR="00A8480A" w:rsidRPr="00A8480A">
        <w:rPr>
          <w:rFonts w:hint="eastAsia"/>
        </w:rPr>
        <w:t>：</w:t>
      </w:r>
      <w:r w:rsidR="00A8480A" w:rsidRPr="00A8480A">
        <w:rPr>
          <w:rFonts w:hint="eastAsia"/>
        </w:rPr>
        <w:t>00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,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END_TIME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: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2014-9-13 9</w:t>
      </w:r>
      <w:r w:rsidR="00A8480A" w:rsidRPr="00A8480A">
        <w:rPr>
          <w:rFonts w:hint="eastAsia"/>
        </w:rPr>
        <w:t>：</w:t>
      </w:r>
      <w:r w:rsidR="00A8480A" w:rsidRPr="00A8480A">
        <w:rPr>
          <w:rFonts w:hint="eastAsia"/>
        </w:rPr>
        <w:t>00</w:t>
      </w:r>
      <w:proofErr w:type="gramStart"/>
      <w:r w:rsidR="00B4440A">
        <w:t>”</w:t>
      </w:r>
      <w:proofErr w:type="gramEnd"/>
      <w:r w:rsidR="006C3062">
        <w:rPr>
          <w:rFonts w:hint="eastAsia"/>
        </w:rPr>
        <w:t>}]</w:t>
      </w:r>
      <w:r w:rsidR="00A8480A" w:rsidRPr="00A8480A">
        <w:rPr>
          <w:rFonts w:hint="eastAsia"/>
        </w:rPr>
        <w:t>,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MEETING_ADDRESS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:</w:t>
      </w:r>
      <w:r w:rsidR="00B4440A">
        <w:t>”</w:t>
      </w:r>
      <w:r w:rsidR="00A8480A" w:rsidRPr="00A8480A">
        <w:rPr>
          <w:rFonts w:hint="eastAsia"/>
        </w:rPr>
        <w:t>西欧大厦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,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MEETING_ADDRESS_POS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:</w:t>
      </w:r>
      <w:r w:rsidR="00B4440A">
        <w:t>”</w:t>
      </w:r>
      <w:r w:rsidR="00A8480A" w:rsidRPr="00A8480A">
        <w:rPr>
          <w:rFonts w:hint="eastAsia"/>
        </w:rPr>
        <w:t>100.100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,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MEETING_DESC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:</w:t>
      </w:r>
      <w:r w:rsidR="00B4440A">
        <w:t>”</w:t>
      </w:r>
      <w:r w:rsidR="00A8480A" w:rsidRPr="00A8480A">
        <w:rPr>
          <w:rFonts w:hint="eastAsia"/>
        </w:rPr>
        <w:t>会议的介绍内容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,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TB_MEETING_PICS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:[{</w:t>
      </w:r>
      <w:r w:rsidR="00B4440A">
        <w:t>“</w:t>
      </w:r>
      <w:r w:rsidR="00DA62FB">
        <w:rPr>
          <w:rFonts w:hint="eastAsia"/>
        </w:rPr>
        <w:t>TASK</w:t>
      </w:r>
      <w:r w:rsidR="00E07017">
        <w:rPr>
          <w:rFonts w:hint="eastAsia"/>
        </w:rPr>
        <w:t>_</w:t>
      </w:r>
      <w:r w:rsidR="00DA62FB">
        <w:rPr>
          <w:rFonts w:hint="eastAsia"/>
        </w:rPr>
        <w:t>ID</w:t>
      </w:r>
      <w:r w:rsidR="00B4440A">
        <w:t>”</w:t>
      </w:r>
      <w:r w:rsidR="00A8480A" w:rsidRPr="00A8480A">
        <w:rPr>
          <w:rFonts w:hint="eastAsia"/>
        </w:rPr>
        <w:t>: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图片</w:t>
      </w:r>
      <w:r w:rsidR="00DA62FB">
        <w:rPr>
          <w:rFonts w:hint="eastAsia"/>
        </w:rPr>
        <w:t>ID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,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PIC_NAME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: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图片名称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}],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IS_SECRECY</w:t>
      </w:r>
      <w:proofErr w:type="gramStart"/>
      <w:r w:rsidR="00B4440A">
        <w:t>”</w:t>
      </w:r>
      <w:proofErr w:type="gramEnd"/>
      <w:r w:rsidR="00A8480A" w:rsidRPr="00A8480A">
        <w:rPr>
          <w:rFonts w:hint="eastAsia"/>
        </w:rPr>
        <w:t>:</w:t>
      </w:r>
      <w:r w:rsidR="00B4440A">
        <w:t>”</w:t>
      </w:r>
      <w:r w:rsidR="00A8480A" w:rsidRPr="00A8480A">
        <w:rPr>
          <w:rFonts w:hint="eastAsia"/>
        </w:rPr>
        <w:t>true</w:t>
      </w:r>
      <w:r w:rsidR="00B4440A">
        <w:t>”</w:t>
      </w:r>
      <w:r w:rsidR="00A8480A" w:rsidRPr="00A8480A">
        <w:rPr>
          <w:rFonts w:hint="eastAsia"/>
        </w:rPr>
        <w:t>,</w:t>
      </w:r>
      <w:r w:rsidR="00B4440A">
        <w:t>”</w:t>
      </w:r>
      <w:r w:rsidR="00A8480A" w:rsidRPr="00A8480A">
        <w:rPr>
          <w:rFonts w:hint="eastAsia"/>
        </w:rPr>
        <w:t>MEMBER_COUNT</w:t>
      </w:r>
      <w:r w:rsidR="00B4440A">
        <w:t>”</w:t>
      </w:r>
      <w:r w:rsidR="00A8480A" w:rsidRPr="00A8480A">
        <w:rPr>
          <w:rFonts w:hint="eastAsia"/>
        </w:rPr>
        <w:t>:</w:t>
      </w:r>
      <w:r w:rsidR="00B4440A">
        <w:t>”</w:t>
      </w:r>
      <w:r w:rsidR="00A8480A" w:rsidRPr="00A8480A">
        <w:rPr>
          <w:rFonts w:hint="eastAsia"/>
        </w:rPr>
        <w:t>10</w:t>
      </w:r>
      <w:r w:rsidR="00B4440A">
        <w:t>”</w:t>
      </w:r>
      <w:r w:rsidR="00A8480A" w:rsidRPr="00A8480A">
        <w:rPr>
          <w:rFonts w:hint="eastAsia"/>
        </w:rPr>
        <w:t>,</w:t>
      </w:r>
      <w:r w:rsidR="00B4440A">
        <w:t>”</w:t>
      </w:r>
      <w:r w:rsidR="00A8480A" w:rsidRPr="00A8480A">
        <w:rPr>
          <w:rFonts w:hint="eastAsia"/>
        </w:rPr>
        <w:t>SAVETYPE</w:t>
      </w:r>
      <w:r w:rsidR="00B4440A">
        <w:t>”</w:t>
      </w:r>
      <w:r w:rsidR="00A8480A" w:rsidRPr="00A8480A">
        <w:rPr>
          <w:rFonts w:hint="eastAsia"/>
        </w:rPr>
        <w:t>:</w:t>
      </w:r>
      <w:r w:rsidR="00B4440A">
        <w:t>”</w:t>
      </w:r>
      <w:r w:rsidR="00A8480A" w:rsidRPr="00A8480A">
        <w:rPr>
          <w:rFonts w:hint="eastAsia"/>
        </w:rPr>
        <w:t>1</w:t>
      </w:r>
      <w:r w:rsidR="00B4440A">
        <w:t>”</w:t>
      </w:r>
      <w:r w:rsidR="00A8480A" w:rsidRPr="00A8480A">
        <w:rPr>
          <w:rFonts w:hint="eastAsia"/>
        </w:rPr>
        <w:t>}</w:t>
      </w:r>
    </w:p>
    <w:p w:rsidR="00F04B9C" w:rsidRDefault="00F04B9C" w:rsidP="00F04B9C">
      <w:pPr>
        <w:pStyle w:val="a6"/>
        <w:ind w:left="360" w:firstLineChars="0" w:firstLine="0"/>
      </w:pPr>
      <w:r>
        <w:rPr>
          <w:rFonts w:hint="eastAsia"/>
          <w:b/>
        </w:rPr>
        <w:t>说明：</w:t>
      </w:r>
      <w:r w:rsidRPr="00850590">
        <w:rPr>
          <w:rFonts w:hint="eastAsia"/>
        </w:rPr>
        <w:t>如果是</w:t>
      </w:r>
      <w:proofErr w:type="gramStart"/>
      <w:r w:rsidRPr="00850590">
        <w:rPr>
          <w:rFonts w:hint="eastAsia"/>
        </w:rPr>
        <w:t>》</w:t>
      </w:r>
      <w:proofErr w:type="gramEnd"/>
      <w:r w:rsidRPr="00850590">
        <w:rPr>
          <w:rFonts w:hint="eastAsia"/>
        </w:rPr>
        <w:t>24</w:t>
      </w:r>
      <w:r w:rsidRPr="00850590">
        <w:rPr>
          <w:rFonts w:hint="eastAsia"/>
        </w:rPr>
        <w:t>小时修改会议，则后台需要向会议成员发送通知；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返回值：</w:t>
      </w:r>
      <w:r w:rsidRPr="00030BBB">
        <w:rPr>
          <w:rFonts w:hint="eastAsia"/>
        </w:rPr>
        <w:t>{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true</w:t>
      </w:r>
      <w:proofErr w:type="gramStart"/>
      <w:r>
        <w:t>”</w:t>
      </w:r>
      <w:r>
        <w:rPr>
          <w:rFonts w:hint="eastAsia"/>
        </w:rPr>
        <w:t xml:space="preserve"> }</w:t>
      </w:r>
      <w:proofErr w:type="gramEnd"/>
    </w:p>
    <w:p w:rsidR="00F04B9C" w:rsidRDefault="00F04B9C" w:rsidP="00F04B9C">
      <w:pPr>
        <w:pStyle w:val="a6"/>
        <w:ind w:left="360" w:firstLineChars="0" w:firstLine="0"/>
        <w:rPr>
          <w:b/>
        </w:rPr>
      </w:pPr>
    </w:p>
    <w:p w:rsidR="00F04B9C" w:rsidRPr="0040412C" w:rsidRDefault="00F04B9C" w:rsidP="00F04B9C">
      <w:pPr>
        <w:pStyle w:val="a6"/>
        <w:ind w:left="360" w:firstLineChars="0" w:firstLine="0"/>
        <w:rPr>
          <w:b/>
        </w:rPr>
      </w:pPr>
      <w:r w:rsidRPr="0040412C">
        <w:rPr>
          <w:rFonts w:hint="eastAsia"/>
          <w:b/>
        </w:rPr>
        <w:t>请求数据：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2"/>
        <w:gridCol w:w="2179"/>
        <w:gridCol w:w="1682"/>
        <w:gridCol w:w="3643"/>
      </w:tblGrid>
      <w:tr w:rsidR="00F04B9C" w:rsidRPr="00727D8F" w:rsidTr="00A07D44">
        <w:trPr>
          <w:trHeight w:val="372"/>
          <w:tblHeader/>
          <w:tblCellSpacing w:w="0" w:type="dxa"/>
        </w:trPr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1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A07D44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1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A322D5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MEETING_NAME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2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F04B9C" w:rsidRPr="00727D8F" w:rsidTr="00A07D44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1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51A65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TB_MEETING_MEMBER</w:t>
            </w:r>
            <w:r w:rsidR="007A22E2">
              <w:rPr>
                <w:rFonts w:hint="eastAsia"/>
              </w:rPr>
              <w:t>S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邀请参会人</w:t>
            </w:r>
          </w:p>
        </w:tc>
        <w:tc>
          <w:tcPr>
            <w:tcW w:w="2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51A65" w:rsidP="0079255E">
            <w:pPr>
              <w:widowControl/>
              <w:jc w:val="center"/>
            </w:pPr>
            <w:r>
              <w:t>TB_MEETING_MEMBER</w:t>
            </w:r>
          </w:p>
        </w:tc>
      </w:tr>
      <w:tr w:rsidR="00F04B9C" w:rsidRPr="00727D8F" w:rsidTr="00A07D44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1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0E3AEE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TB_MEETING_PEOPL</w:t>
            </w:r>
            <w:r>
              <w:rPr>
                <w:rFonts w:hint="eastAsia"/>
              </w:rPr>
              <w:t>ES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会议人脉</w:t>
            </w:r>
          </w:p>
        </w:tc>
        <w:tc>
          <w:tcPr>
            <w:tcW w:w="2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B22CED" w:rsidP="0079255E">
            <w:pPr>
              <w:widowControl/>
              <w:jc w:val="center"/>
            </w:pPr>
            <w:r>
              <w:t>TB_MEETING_PEOPL</w:t>
            </w:r>
          </w:p>
        </w:tc>
      </w:tr>
      <w:tr w:rsidR="00F04B9C" w:rsidRPr="00727D8F" w:rsidTr="00A07D44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4</w:t>
            </w:r>
          </w:p>
        </w:tc>
        <w:tc>
          <w:tcPr>
            <w:tcW w:w="1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A353F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TB_MEETING_DATA</w:t>
            </w:r>
            <w:r w:rsidR="0098725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分享资料</w:t>
            </w:r>
          </w:p>
        </w:tc>
        <w:tc>
          <w:tcPr>
            <w:tcW w:w="2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A353F" w:rsidP="00E26869">
            <w:pPr>
              <w:widowControl/>
              <w:jc w:val="center"/>
            </w:pPr>
            <w:r>
              <w:t>TB_MEETING_DATA</w:t>
            </w:r>
          </w:p>
        </w:tc>
      </w:tr>
      <w:tr w:rsidR="00F04B9C" w:rsidRPr="00727D8F" w:rsidTr="00A07D44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5</w:t>
            </w:r>
          </w:p>
        </w:tc>
        <w:tc>
          <w:tcPr>
            <w:tcW w:w="1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656FC0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C38F7">
              <w:t>TB_MEETING_</w:t>
            </w:r>
            <w:r>
              <w:t>TIME</w:t>
            </w:r>
            <w:r>
              <w:rPr>
                <w:rFonts w:hint="eastAsia"/>
              </w:rPr>
              <w:t>S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A07D44" w:rsidP="0079255E">
            <w:pPr>
              <w:widowControl/>
              <w:jc w:val="center"/>
            </w:pPr>
            <w:r>
              <w:rPr>
                <w:rFonts w:hint="eastAsia"/>
              </w:rPr>
              <w:t>会议</w:t>
            </w:r>
            <w:r w:rsidR="00F04B9C">
              <w:rPr>
                <w:rFonts w:hint="eastAsia"/>
              </w:rPr>
              <w:t>时间</w:t>
            </w:r>
          </w:p>
        </w:tc>
        <w:tc>
          <w:tcPr>
            <w:tcW w:w="2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656FC0" w:rsidP="0079255E">
            <w:pPr>
              <w:widowControl/>
              <w:jc w:val="center"/>
            </w:pPr>
            <w:r w:rsidRPr="007C38F7">
              <w:t>TB_MEETING_</w:t>
            </w:r>
            <w:r>
              <w:t>TIME</w:t>
            </w:r>
          </w:p>
        </w:tc>
      </w:tr>
      <w:tr w:rsidR="00F04B9C" w:rsidRPr="00727D8F" w:rsidTr="00A07D44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A07D44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6</w:t>
            </w:r>
          </w:p>
        </w:tc>
        <w:tc>
          <w:tcPr>
            <w:tcW w:w="1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D12AFC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MEETING_ADDRESS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2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F04B9C" w:rsidRPr="00727D8F" w:rsidTr="00A07D44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A07D44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7</w:t>
            </w:r>
          </w:p>
        </w:tc>
        <w:tc>
          <w:tcPr>
            <w:tcW w:w="1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D12AFC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MEETING_ADDRESS_POS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会议地点坐标</w:t>
            </w:r>
          </w:p>
        </w:tc>
        <w:tc>
          <w:tcPr>
            <w:tcW w:w="2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VARCHAR2(30)</w:t>
            </w:r>
          </w:p>
        </w:tc>
      </w:tr>
      <w:tr w:rsidR="00F04B9C" w:rsidRPr="00727D8F" w:rsidTr="00A07D44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A07D44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8</w:t>
            </w:r>
          </w:p>
        </w:tc>
        <w:tc>
          <w:tcPr>
            <w:tcW w:w="1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461E92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MEETING_DESC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会议介绍</w:t>
            </w:r>
          </w:p>
        </w:tc>
        <w:tc>
          <w:tcPr>
            <w:tcW w:w="2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VARCHAR2(300)</w:t>
            </w:r>
          </w:p>
        </w:tc>
      </w:tr>
      <w:tr w:rsidR="00F04B9C" w:rsidRPr="00727D8F" w:rsidTr="00A07D44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A07D44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9</w:t>
            </w:r>
          </w:p>
        </w:tc>
        <w:tc>
          <w:tcPr>
            <w:tcW w:w="1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283FFD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83F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TB_MEETING_PICS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会议介绍图片</w:t>
            </w:r>
          </w:p>
        </w:tc>
        <w:tc>
          <w:tcPr>
            <w:tcW w:w="2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422614" w:rsidP="0079255E">
            <w:pPr>
              <w:widowControl/>
              <w:jc w:val="center"/>
            </w:pPr>
            <w:r>
              <w:t>TB_MEETING_PIC</w:t>
            </w:r>
          </w:p>
        </w:tc>
      </w:tr>
      <w:tr w:rsidR="00F04B9C" w:rsidRPr="00727D8F" w:rsidTr="00A07D44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A07D44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1</w:t>
            </w:r>
            <w:r w:rsidR="00A07D44">
              <w:rPr>
                <w:rFonts w:cs="宋体" w:hint="eastAsia"/>
                <w:kern w:val="0"/>
              </w:rPr>
              <w:t>0</w:t>
            </w:r>
          </w:p>
        </w:tc>
        <w:tc>
          <w:tcPr>
            <w:tcW w:w="1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1363E3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IS_SECRECY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保密会议</w:t>
            </w:r>
          </w:p>
        </w:tc>
        <w:tc>
          <w:tcPr>
            <w:tcW w:w="2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VARCHAR2(10)</w:t>
            </w:r>
          </w:p>
        </w:tc>
      </w:tr>
      <w:tr w:rsidR="00F04B9C" w:rsidRPr="00727D8F" w:rsidTr="00A07D44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A07D44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1</w:t>
            </w:r>
            <w:r w:rsidR="00A07D44">
              <w:rPr>
                <w:rFonts w:cs="宋体" w:hint="eastAsia"/>
                <w:kern w:val="0"/>
              </w:rPr>
              <w:t>1</w:t>
            </w:r>
          </w:p>
        </w:tc>
        <w:tc>
          <w:tcPr>
            <w:tcW w:w="1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317B23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MEMBER_COUNT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会议人数</w:t>
            </w:r>
          </w:p>
        </w:tc>
        <w:tc>
          <w:tcPr>
            <w:tcW w:w="2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VARCHAR2(10)</w:t>
            </w:r>
          </w:p>
        </w:tc>
      </w:tr>
      <w:tr w:rsidR="00F04B9C" w:rsidRPr="00727D8F" w:rsidTr="00A07D44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A07D44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1</w:t>
            </w:r>
            <w:r w:rsidR="00A07D44"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1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F10CA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SAVETYPE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保存类型</w:t>
            </w:r>
          </w:p>
        </w:tc>
        <w:tc>
          <w:tcPr>
            <w:tcW w:w="2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VARCHAR2(10)</w:t>
            </w:r>
          </w:p>
        </w:tc>
      </w:tr>
      <w:tr w:rsidR="00B4440A" w:rsidRPr="00727D8F" w:rsidTr="00A07D44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440A" w:rsidRDefault="00B4440A" w:rsidP="00A07D44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1</w:t>
            </w:r>
            <w:r w:rsidR="00A07D44"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1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440A" w:rsidRDefault="00B4440A" w:rsidP="0079255E">
            <w:pPr>
              <w:widowControl/>
              <w:jc w:val="center"/>
            </w:pPr>
            <w:r>
              <w:rPr>
                <w:rFonts w:hint="eastAsia"/>
              </w:rPr>
              <w:t>MEETING_ID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440A" w:rsidRDefault="00B4440A" w:rsidP="0079255E">
            <w:pPr>
              <w:widowControl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2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440A" w:rsidRDefault="00B4440A" w:rsidP="0079255E">
            <w:pPr>
              <w:widowControl/>
              <w:jc w:val="center"/>
            </w:pPr>
            <w:r>
              <w:rPr>
                <w:rFonts w:hint="eastAsia"/>
              </w:rPr>
              <w:t>VARCHAR2(30)</w:t>
            </w:r>
          </w:p>
        </w:tc>
      </w:tr>
    </w:tbl>
    <w:p w:rsidR="00F04B9C" w:rsidRDefault="00F04B9C" w:rsidP="00F04B9C">
      <w:pPr>
        <w:pStyle w:val="a6"/>
        <w:ind w:left="360" w:firstLineChars="0" w:firstLine="0"/>
      </w:pPr>
    </w:p>
    <w:p w:rsidR="00F04B9C" w:rsidRDefault="00F04B9C" w:rsidP="00F04B9C">
      <w:pPr>
        <w:pStyle w:val="a6"/>
        <w:ind w:left="360" w:firstLineChars="0" w:firstLine="0"/>
      </w:pPr>
    </w:p>
    <w:p w:rsidR="00F04B9C" w:rsidRPr="00E12FA3" w:rsidRDefault="009A1772" w:rsidP="00F04B9C">
      <w:pPr>
        <w:pStyle w:val="a6"/>
        <w:ind w:left="360" w:firstLineChars="0" w:firstLine="0"/>
      </w:pPr>
      <w:r>
        <w:t>TB_MEETING_MEMBER</w:t>
      </w:r>
      <w:proofErr w:type="gramStart"/>
      <w:r w:rsidR="00F04B9C" w:rsidRPr="00E12FA3">
        <w:t>—</w:t>
      </w:r>
      <w:r w:rsidR="00F04B9C" w:rsidRPr="00E12FA3">
        <w:rPr>
          <w:rFonts w:hint="eastAsia"/>
        </w:rPr>
        <w:t>邀请</w:t>
      </w:r>
      <w:proofErr w:type="gramEnd"/>
      <w:r w:rsidR="00F04B9C" w:rsidRPr="00E12FA3">
        <w:rPr>
          <w:rFonts w:hint="eastAsia"/>
        </w:rPr>
        <w:t>参会人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9"/>
        <w:gridCol w:w="1832"/>
        <w:gridCol w:w="1797"/>
        <w:gridCol w:w="3758"/>
      </w:tblGrid>
      <w:tr w:rsidR="00F04B9C" w:rsidRPr="00727D8F" w:rsidTr="00AA7E5E">
        <w:trPr>
          <w:trHeight w:val="372"/>
          <w:tblHeader/>
          <w:tblCellSpacing w:w="0" w:type="dxa"/>
        </w:trPr>
        <w:tc>
          <w:tcPr>
            <w:tcW w:w="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10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AA7E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10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B511F5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>MEMBER_ID</w:t>
            </w:r>
          </w:p>
        </w:tc>
        <w:tc>
          <w:tcPr>
            <w:tcW w:w="1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F04B9C" w:rsidRPr="00727D8F" w:rsidTr="00AA7E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10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B511F5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MEMBER_NAME</w:t>
            </w:r>
          </w:p>
        </w:tc>
        <w:tc>
          <w:tcPr>
            <w:tcW w:w="1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参会人姓名</w:t>
            </w:r>
          </w:p>
        </w:tc>
        <w:tc>
          <w:tcPr>
            <w:tcW w:w="2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VARCHAR2(30)</w:t>
            </w:r>
          </w:p>
        </w:tc>
      </w:tr>
      <w:tr w:rsidR="00F04B9C" w:rsidRPr="00727D8F" w:rsidTr="00AA7E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lastRenderedPageBreak/>
              <w:t>3</w:t>
            </w:r>
          </w:p>
        </w:tc>
        <w:tc>
          <w:tcPr>
            <w:tcW w:w="10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E94495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MEMBER_PHOTO</w:t>
            </w:r>
          </w:p>
        </w:tc>
        <w:tc>
          <w:tcPr>
            <w:tcW w:w="1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参会</w:t>
            </w:r>
            <w:proofErr w:type="gramStart"/>
            <w:r>
              <w:rPr>
                <w:rFonts w:hint="eastAsia"/>
              </w:rPr>
              <w:t>人图片</w:t>
            </w:r>
            <w:proofErr w:type="gramEnd"/>
          </w:p>
        </w:tc>
        <w:tc>
          <w:tcPr>
            <w:tcW w:w="2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D67174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E1567A" w:rsidRPr="00727D8F" w:rsidTr="00AA7E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1567A" w:rsidRPr="00727D8F" w:rsidRDefault="00E1567A" w:rsidP="001F5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4</w:t>
            </w:r>
          </w:p>
        </w:tc>
        <w:tc>
          <w:tcPr>
            <w:tcW w:w="10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1567A" w:rsidRDefault="00E1567A" w:rsidP="001F5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TB_MEETING_NOTE</w:t>
            </w:r>
            <w:r>
              <w:rPr>
                <w:rFonts w:hint="eastAsia"/>
              </w:rPr>
              <w:t>S</w:t>
            </w:r>
          </w:p>
        </w:tc>
        <w:tc>
          <w:tcPr>
            <w:tcW w:w="1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1567A" w:rsidRDefault="00E1567A" w:rsidP="001F555E">
            <w:pPr>
              <w:widowControl/>
              <w:jc w:val="center"/>
            </w:pPr>
            <w:r>
              <w:rPr>
                <w:rFonts w:hint="eastAsia"/>
              </w:rPr>
              <w:t>议题列表</w:t>
            </w:r>
          </w:p>
        </w:tc>
        <w:tc>
          <w:tcPr>
            <w:tcW w:w="2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1567A" w:rsidRDefault="00E1567A" w:rsidP="001F555E">
            <w:pPr>
              <w:widowControl/>
              <w:jc w:val="center"/>
            </w:pPr>
            <w:r>
              <w:t>TB_MEETING_NOTE</w:t>
            </w:r>
            <w:r>
              <w:rPr>
                <w:rFonts w:hint="eastAsia"/>
              </w:rPr>
              <w:t>S</w:t>
            </w:r>
          </w:p>
        </w:tc>
      </w:tr>
      <w:tr w:rsidR="00AA7E5E" w:rsidRPr="00727D8F" w:rsidTr="00AA7E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7E5E" w:rsidRPr="00727D8F" w:rsidRDefault="00AA7E5E" w:rsidP="001F5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5</w:t>
            </w:r>
          </w:p>
        </w:tc>
        <w:tc>
          <w:tcPr>
            <w:tcW w:w="10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7E5E" w:rsidRDefault="00AA7E5E" w:rsidP="001F5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MEETING_DESC</w:t>
            </w:r>
          </w:p>
        </w:tc>
        <w:tc>
          <w:tcPr>
            <w:tcW w:w="10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7E5E" w:rsidRDefault="00AA7E5E" w:rsidP="001F555E">
            <w:pPr>
              <w:widowControl/>
              <w:jc w:val="center"/>
            </w:pPr>
            <w:r>
              <w:rPr>
                <w:rFonts w:hint="eastAsia"/>
              </w:rPr>
              <w:t>会议角色</w:t>
            </w:r>
          </w:p>
        </w:tc>
        <w:tc>
          <w:tcPr>
            <w:tcW w:w="2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7E5E" w:rsidRDefault="00AA7E5E" w:rsidP="001F555E">
            <w:pPr>
              <w:widowControl/>
              <w:jc w:val="center"/>
            </w:pPr>
            <w:r>
              <w:rPr>
                <w:rFonts w:hint="eastAsia"/>
              </w:rPr>
              <w:t>VARCHAR2(10)</w:t>
            </w: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</w:p>
    <w:p w:rsidR="00F04B9C" w:rsidRDefault="00703131" w:rsidP="00F04B9C">
      <w:pPr>
        <w:pStyle w:val="a6"/>
        <w:ind w:left="360" w:firstLineChars="0" w:firstLine="0"/>
        <w:rPr>
          <w:b/>
        </w:rPr>
      </w:pPr>
      <w:r>
        <w:t>TB_MEETING_NOTE</w:t>
      </w:r>
      <w:r w:rsidR="00F04B9C">
        <w:t>—</w:t>
      </w:r>
      <w:r w:rsidR="00F04B9C">
        <w:rPr>
          <w:rFonts w:hint="eastAsia"/>
        </w:rPr>
        <w:t>议题对象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"/>
        <w:gridCol w:w="1788"/>
        <w:gridCol w:w="1813"/>
        <w:gridCol w:w="3772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C35D5C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>TOPIC_COUTENT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4E0389" w:rsidP="0079255E">
            <w:pPr>
              <w:widowControl/>
              <w:jc w:val="center"/>
            </w:pPr>
            <w:r>
              <w:rPr>
                <w:rFonts w:hint="eastAsia"/>
              </w:rPr>
              <w:t>议题内容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A6300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TOPIC_TIME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议题时间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777D8F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TOPIC_</w:t>
            </w:r>
            <w:r>
              <w:rPr>
                <w:rFonts w:hint="eastAsia"/>
              </w:rPr>
              <w:t>DESC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议题介绍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VARCHAR2(300)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4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0C09CE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480A">
              <w:rPr>
                <w:rFonts w:hint="eastAsia"/>
              </w:rPr>
              <w:t>TOPIC_FILE</w:t>
            </w:r>
            <w:r>
              <w:rPr>
                <w:rFonts w:hint="eastAsia"/>
              </w:rPr>
              <w:t>_TASK_ID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议题文件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0C09CE" w:rsidP="0079255E">
            <w:pPr>
              <w:widowControl/>
              <w:jc w:val="center"/>
            </w:pPr>
            <w:r>
              <w:rPr>
                <w:rFonts w:hint="eastAsia"/>
              </w:rPr>
              <w:t>VARCHAR2(30)</w:t>
            </w:r>
          </w:p>
        </w:tc>
      </w:tr>
      <w:tr w:rsidR="001C4118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C4118" w:rsidRDefault="001C4118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5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C4118" w:rsidRDefault="001C4118" w:rsidP="0079255E">
            <w:pPr>
              <w:widowControl/>
              <w:jc w:val="center"/>
            </w:pPr>
            <w:r>
              <w:t>TOPIC</w:t>
            </w:r>
            <w:r>
              <w:rPr>
                <w:rFonts w:hint="eastAsia"/>
              </w:rPr>
              <w:t>_FILE_NAME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C4118" w:rsidRDefault="001C4118" w:rsidP="0079255E">
            <w:pPr>
              <w:widowControl/>
              <w:jc w:val="center"/>
            </w:pPr>
            <w:r>
              <w:rPr>
                <w:rFonts w:hint="eastAsia"/>
              </w:rPr>
              <w:t>议题文件名称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C4118" w:rsidRDefault="001C4118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</w:tbl>
    <w:p w:rsidR="00F04B9C" w:rsidRDefault="001D5453" w:rsidP="00F04B9C">
      <w:pPr>
        <w:pStyle w:val="a6"/>
        <w:ind w:left="360" w:firstLineChars="0" w:firstLine="0"/>
        <w:rPr>
          <w:b/>
        </w:rPr>
      </w:pPr>
      <w:r>
        <w:t>TB_MEETING_PEOPL</w:t>
      </w:r>
      <w:r w:rsidR="00F04B9C">
        <w:t>—</w:t>
      </w:r>
      <w:r w:rsidR="00F04B9C">
        <w:rPr>
          <w:rFonts w:hint="eastAsia"/>
        </w:rPr>
        <w:t>会议人脉对象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C26A54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 xml:space="preserve">MEMBER_ID 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EE7947" w:rsidP="00EE7947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 xml:space="preserve">MEMBER </w:t>
            </w:r>
            <w:r w:rsidR="002964C4">
              <w:t>_NAME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人脉姓名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461227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PEOPLE_PHOT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人</w:t>
            </w:r>
            <w:proofErr w:type="gramStart"/>
            <w:r>
              <w:rPr>
                <w:rFonts w:hint="eastAsia"/>
              </w:rPr>
              <w:t>脉图片</w:t>
            </w:r>
            <w:proofErr w:type="gramEnd"/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435AB2" w:rsidP="00435AB2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A32DBD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DBD" w:rsidRDefault="00A32DBD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5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DBD" w:rsidRDefault="00A32DBD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PEOPLE</w:t>
            </w:r>
            <w:r>
              <w:rPr>
                <w:rFonts w:hint="eastAsia"/>
              </w:rPr>
              <w:t>_DESC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DBD" w:rsidRDefault="00A32DBD" w:rsidP="0079255E">
            <w:pPr>
              <w:widowControl/>
              <w:jc w:val="center"/>
            </w:pPr>
            <w:r>
              <w:rPr>
                <w:rFonts w:hint="eastAsia"/>
              </w:rPr>
              <w:t>人</w:t>
            </w:r>
            <w:proofErr w:type="gramStart"/>
            <w:r>
              <w:rPr>
                <w:rFonts w:hint="eastAsia"/>
              </w:rPr>
              <w:t>脉介绍</w:t>
            </w:r>
            <w:proofErr w:type="gramEnd"/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DBD" w:rsidRDefault="00A32DBD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2F4003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F4003" w:rsidRDefault="00933633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6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F4003" w:rsidRDefault="002F4003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IS_SHARE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F4003" w:rsidRDefault="002F4003" w:rsidP="0079255E">
            <w:pPr>
              <w:widowControl/>
              <w:jc w:val="center"/>
            </w:pPr>
            <w:r>
              <w:rPr>
                <w:rFonts w:hint="eastAsia"/>
              </w:rPr>
              <w:t>是否公开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F4003" w:rsidRDefault="002F4003" w:rsidP="0079255E">
            <w:pPr>
              <w:widowControl/>
              <w:jc w:val="center"/>
            </w:pPr>
            <w:r>
              <w:rPr>
                <w:rFonts w:hint="eastAsia"/>
              </w:rPr>
              <w:t>VARCHAR2(10)</w:t>
            </w:r>
          </w:p>
        </w:tc>
      </w:tr>
    </w:tbl>
    <w:p w:rsidR="00F04B9C" w:rsidRDefault="00FA353F" w:rsidP="00F04B9C">
      <w:pPr>
        <w:pStyle w:val="a6"/>
        <w:ind w:left="360" w:firstLineChars="0" w:firstLine="0"/>
        <w:rPr>
          <w:b/>
        </w:rPr>
      </w:pPr>
      <w:r>
        <w:t>TB_MEETING_DATA</w:t>
      </w:r>
      <w:r w:rsidR="00F04B9C">
        <w:t>—</w:t>
      </w:r>
      <w:r w:rsidR="00F04B9C">
        <w:rPr>
          <w:rFonts w:hint="eastAsia"/>
        </w:rPr>
        <w:t>分享资料对象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0418F1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DATA_NAME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资料名称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E1694C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DATA_ID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0F4E5B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DATA_TYPE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资料类型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VARCHAR2(10)</w:t>
            </w:r>
          </w:p>
        </w:tc>
      </w:tr>
    </w:tbl>
    <w:p w:rsidR="00F04B9C" w:rsidRDefault="007C6C57" w:rsidP="00F04B9C">
      <w:pPr>
        <w:pStyle w:val="a6"/>
        <w:ind w:left="360" w:firstLineChars="0" w:firstLine="0"/>
        <w:rPr>
          <w:b/>
        </w:rPr>
      </w:pPr>
      <w:r>
        <w:t>TB_MEETING_PIC</w:t>
      </w:r>
      <w:r w:rsidR="00F04B9C">
        <w:t>—</w:t>
      </w:r>
      <w:r w:rsidR="00F04B9C">
        <w:rPr>
          <w:rFonts w:hint="eastAsia"/>
        </w:rPr>
        <w:t>会议介绍的图片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725B6D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TASK_ID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会议介绍的图片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AA2978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502D4E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2D4E" w:rsidRPr="00727D8F" w:rsidRDefault="00502D4E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2D4E" w:rsidRDefault="00502D4E" w:rsidP="0079255E">
            <w:pPr>
              <w:widowControl/>
              <w:jc w:val="center"/>
            </w:pPr>
            <w:r>
              <w:t>PIC</w:t>
            </w:r>
            <w:r>
              <w:rPr>
                <w:rFonts w:hint="eastAsia"/>
              </w:rPr>
              <w:t>_NAME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2D4E" w:rsidRDefault="00502D4E" w:rsidP="0079255E">
            <w:pPr>
              <w:widowControl/>
              <w:jc w:val="center"/>
            </w:pPr>
            <w:r>
              <w:rPr>
                <w:rFonts w:hint="eastAsia"/>
              </w:rPr>
              <w:t>图片名称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2D4E" w:rsidRDefault="00502D4E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</w:tbl>
    <w:p w:rsidR="00F04B9C" w:rsidRDefault="00F04B9C" w:rsidP="008F23B1">
      <w:pPr>
        <w:rPr>
          <w:b/>
        </w:rPr>
      </w:pPr>
    </w:p>
    <w:p w:rsidR="0095570C" w:rsidRDefault="0095570C" w:rsidP="008F23B1">
      <w:r w:rsidRPr="007C38F7">
        <w:t>TB_MEETING_</w:t>
      </w:r>
      <w:r>
        <w:t>TIME</w:t>
      </w:r>
      <w:r>
        <w:rPr>
          <w:rFonts w:hint="eastAsia"/>
        </w:rPr>
        <w:t>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95570C" w:rsidRPr="00727D8F" w:rsidTr="001F5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95570C" w:rsidRPr="00727D8F" w:rsidRDefault="0095570C" w:rsidP="001F5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95570C" w:rsidRPr="00727D8F" w:rsidRDefault="0095570C" w:rsidP="001F5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95570C" w:rsidRPr="00727D8F" w:rsidRDefault="0095570C" w:rsidP="001F5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95570C" w:rsidRPr="00727D8F" w:rsidRDefault="0095570C" w:rsidP="001F5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A351AC" w:rsidRPr="00727D8F" w:rsidTr="001F5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51AC" w:rsidRPr="00727D8F" w:rsidRDefault="00A351AC" w:rsidP="001F5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351AC" w:rsidRDefault="00A351AC" w:rsidP="001F555E">
            <w:r>
              <w:t>START_TIME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351AC" w:rsidRDefault="00A351AC" w:rsidP="001F555E">
            <w:r>
              <w:rPr>
                <w:rFonts w:ascii="宋体" w:eastAsia="宋体" w:hAnsi="宋体" w:cs="宋体" w:hint="eastAsia"/>
              </w:rPr>
              <w:t>开始时</w:t>
            </w:r>
            <w:r>
              <w:rPr>
                <w:rFonts w:hint="eastAsia"/>
              </w:rPr>
              <w:t>间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351AC" w:rsidRDefault="00A351AC" w:rsidP="001F555E">
            <w:r>
              <w:rPr>
                <w:rFonts w:hint="eastAsia"/>
              </w:rPr>
              <w:t>VARCHAR2(50)</w:t>
            </w:r>
          </w:p>
        </w:tc>
      </w:tr>
      <w:tr w:rsidR="00A351AC" w:rsidRPr="00727D8F" w:rsidTr="001F5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51AC" w:rsidRPr="00727D8F" w:rsidRDefault="00A351AC" w:rsidP="001F5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351AC" w:rsidRDefault="00A351AC" w:rsidP="001F555E">
            <w:r>
              <w:t>END_TIME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351AC" w:rsidRDefault="00A351AC" w:rsidP="001F555E">
            <w:r>
              <w:rPr>
                <w:rFonts w:ascii="宋体" w:eastAsia="宋体" w:hAnsi="宋体" w:cs="宋体" w:hint="eastAsia"/>
              </w:rPr>
              <w:t>结束时</w:t>
            </w:r>
            <w:r>
              <w:rPr>
                <w:rFonts w:hint="eastAsia"/>
              </w:rPr>
              <w:t>间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351AC" w:rsidRDefault="00A351AC" w:rsidP="001F555E">
            <w:r>
              <w:rPr>
                <w:rFonts w:hint="eastAsia"/>
              </w:rPr>
              <w:t>VARCHAR2(50)</w:t>
            </w:r>
          </w:p>
        </w:tc>
      </w:tr>
    </w:tbl>
    <w:p w:rsidR="0095570C" w:rsidRPr="008F23B1" w:rsidRDefault="0095570C" w:rsidP="008F23B1">
      <w:pPr>
        <w:rPr>
          <w:b/>
        </w:rPr>
      </w:pPr>
    </w:p>
    <w:p w:rsidR="00F04B9C" w:rsidRDefault="00F04B9C" w:rsidP="00F04B9C">
      <w:pPr>
        <w:pStyle w:val="a6"/>
        <w:ind w:left="360" w:firstLineChars="0" w:firstLine="0"/>
        <w:rPr>
          <w:b/>
        </w:rPr>
      </w:pPr>
      <w:r w:rsidRPr="00762906">
        <w:rPr>
          <w:rFonts w:hint="eastAsia"/>
          <w:b/>
        </w:rPr>
        <w:t>返回数据：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lastRenderedPageBreak/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F04B9C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result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</w:tbl>
    <w:p w:rsidR="00F04B9C" w:rsidRDefault="00F04B9C" w:rsidP="00F04B9C"/>
    <w:p w:rsidR="00F04B9C" w:rsidRDefault="00F04B9C" w:rsidP="00F04B9C"/>
    <w:p w:rsidR="00F04B9C" w:rsidRPr="00693C17" w:rsidRDefault="00F04B9C" w:rsidP="00DA184D">
      <w:pPr>
        <w:pStyle w:val="2"/>
      </w:pPr>
      <w:r w:rsidRPr="00693C17">
        <w:rPr>
          <w:rFonts w:hint="eastAsia"/>
        </w:rPr>
        <w:t>短信邀请、邮件邀请、</w:t>
      </w:r>
      <w:proofErr w:type="gramStart"/>
      <w:r w:rsidRPr="00693C17">
        <w:rPr>
          <w:rFonts w:hint="eastAsia"/>
        </w:rPr>
        <w:t>微博邀请</w:t>
      </w:r>
      <w:proofErr w:type="gramEnd"/>
      <w:r w:rsidRPr="00693C17">
        <w:rPr>
          <w:rFonts w:hint="eastAsia"/>
        </w:rPr>
        <w:t>、</w:t>
      </w:r>
      <w:proofErr w:type="gramStart"/>
      <w:r w:rsidRPr="00693C17">
        <w:rPr>
          <w:rFonts w:hint="eastAsia"/>
        </w:rPr>
        <w:t>微信邀请</w:t>
      </w:r>
      <w:proofErr w:type="gramEnd"/>
      <w:r>
        <w:rPr>
          <w:rFonts w:hint="eastAsia"/>
        </w:rPr>
        <w:t>（提供）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 w:rsidRPr="00260BAC">
        <w:rPr>
          <w:rFonts w:hint="eastAsia"/>
        </w:rPr>
        <w:t>发起会议</w:t>
      </w:r>
      <w:r>
        <w:rPr>
          <w:rFonts w:hint="eastAsia"/>
        </w:rPr>
        <w:t>的其他邀请。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 w:rsidR="001A3A3A">
        <w:rPr>
          <w:rFonts w:hint="eastAsia"/>
        </w:rPr>
        <w:t>MEMBER_ID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 w:rsidR="003F2F11">
        <w:rPr>
          <w:rFonts w:hint="eastAsia"/>
        </w:rPr>
        <w:t>邀请人</w:t>
      </w:r>
      <w:r w:rsidR="003F2F11">
        <w:rPr>
          <w:rFonts w:hint="eastAsia"/>
        </w:rPr>
        <w:t>ID</w:t>
      </w:r>
      <w:proofErr w:type="gramStart"/>
      <w:r>
        <w:t>”</w:t>
      </w:r>
      <w:proofErr w:type="gramEnd"/>
      <w:r w:rsidR="00672C89">
        <w:rPr>
          <w:rFonts w:hint="eastAsia"/>
        </w:rPr>
        <w:t>,</w:t>
      </w:r>
      <w:r w:rsidR="00672C89" w:rsidRPr="00672C89">
        <w:t xml:space="preserve"> </w:t>
      </w:r>
      <w:r w:rsidR="00672C89">
        <w:t>“</w:t>
      </w:r>
      <w:r w:rsidR="00672C89">
        <w:rPr>
          <w:rFonts w:hint="eastAsia"/>
        </w:rPr>
        <w:t>MEETING_ID</w:t>
      </w:r>
      <w:r w:rsidR="00672C89">
        <w:t>”</w:t>
      </w:r>
      <w:r w:rsidR="00672C89">
        <w:rPr>
          <w:rFonts w:hint="eastAsia"/>
        </w:rPr>
        <w:t>:</w:t>
      </w:r>
      <w:proofErr w:type="gramStart"/>
      <w:r w:rsidR="00672C89">
        <w:t>”</w:t>
      </w:r>
      <w:proofErr w:type="gramEnd"/>
      <w:r w:rsidR="008C0ACF">
        <w:rPr>
          <w:rFonts w:hint="eastAsia"/>
        </w:rPr>
        <w:t>会议</w:t>
      </w:r>
      <w:r w:rsidR="008C0ACF">
        <w:rPr>
          <w:rFonts w:hint="eastAsia"/>
        </w:rPr>
        <w:t>ID</w:t>
      </w:r>
      <w:proofErr w:type="gramStart"/>
      <w:r w:rsidR="00672C89">
        <w:t>”</w:t>
      </w:r>
      <w:proofErr w:type="gramEnd"/>
      <w:r>
        <w:rPr>
          <w:rFonts w:hint="eastAsia"/>
        </w:rPr>
        <w:t>}</w:t>
      </w:r>
      <w:r>
        <w:br/>
      </w:r>
    </w:p>
    <w:p w:rsidR="00F04B9C" w:rsidRDefault="00F04B9C" w:rsidP="00F04B9C">
      <w:pPr>
        <w:pStyle w:val="a6"/>
        <w:ind w:left="360" w:firstLineChars="0" w:firstLine="0"/>
      </w:pPr>
    </w:p>
    <w:p w:rsidR="00F04B9C" w:rsidRPr="00693C17" w:rsidRDefault="00F04B9C" w:rsidP="00DA184D">
      <w:pPr>
        <w:pStyle w:val="2"/>
      </w:pPr>
      <w:r>
        <w:rPr>
          <w:rFonts w:hint="eastAsia"/>
        </w:rPr>
        <w:t>扫描当面邀请二维码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>
        <w:rPr>
          <w:rFonts w:hint="eastAsia"/>
        </w:rPr>
        <w:t>当面邀请。</w:t>
      </w:r>
    </w:p>
    <w:p w:rsidR="00F04B9C" w:rsidRDefault="00F04B9C" w:rsidP="00F04B9C">
      <w:pPr>
        <w:pStyle w:val="a6"/>
        <w:ind w:left="360" w:firstLineChars="0" w:firstLine="0"/>
      </w:pPr>
      <w:r>
        <w:rPr>
          <w:rFonts w:hint="eastAsia"/>
          <w:b/>
        </w:rPr>
        <w:t>相关表：</w:t>
      </w:r>
      <w:r>
        <w:rPr>
          <w:rFonts w:hint="eastAsia"/>
        </w:rPr>
        <w:t xml:space="preserve"> T_MEETING_</w:t>
      </w:r>
      <w:r w:rsidRPr="00EE351C">
        <w:t xml:space="preserve"> </w:t>
      </w:r>
      <w:r>
        <w:t>MEMBER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 w:rsidR="00C45F94">
        <w:rPr>
          <w:rFonts w:hint="eastAsia"/>
        </w:rPr>
        <w:t>MEETING_ID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111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</w:t>
      </w:r>
      <w:r w:rsidR="00455240">
        <w:t>MEM</w:t>
      </w:r>
      <w:r w:rsidR="00C444FC">
        <w:t>BER</w:t>
      </w:r>
      <w:r w:rsidR="00133F6F">
        <w:rPr>
          <w:rFonts w:hint="eastAsia"/>
        </w:rPr>
        <w:t>_ID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001001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8B7C6A">
        <w:t>MEMBER_NAME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人员姓名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A7752F" w:rsidRPr="00A7752F">
        <w:rPr>
          <w:rFonts w:hint="eastAsia"/>
        </w:rPr>
        <w:t xml:space="preserve"> </w:t>
      </w:r>
      <w:r w:rsidR="00A7752F" w:rsidRPr="00A8480A">
        <w:rPr>
          <w:rFonts w:hint="eastAsia"/>
        </w:rPr>
        <w:t>MEMBER_PHOTO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 w:rsidR="00021272">
        <w:t>图片路径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返回值：</w:t>
      </w:r>
      <w:r w:rsidRPr="00030BBB">
        <w:rPr>
          <w:rFonts w:hint="eastAsia"/>
        </w:rPr>
        <w:t>{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}</w:t>
      </w:r>
    </w:p>
    <w:p w:rsidR="00F04B9C" w:rsidRPr="0040412C" w:rsidRDefault="00F04B9C" w:rsidP="00F04B9C">
      <w:pPr>
        <w:pStyle w:val="a6"/>
        <w:ind w:left="360" w:firstLineChars="0" w:firstLine="0"/>
        <w:rPr>
          <w:b/>
        </w:rPr>
      </w:pPr>
      <w:r w:rsidRPr="0040412C">
        <w:rPr>
          <w:rFonts w:hint="eastAsia"/>
          <w:b/>
        </w:rPr>
        <w:t>请求数据：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C45F94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MEETING_</w:t>
            </w:r>
            <w:r w:rsidR="0041154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52350E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>MEMBER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133F6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800AD0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934DDD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MEMBER_NAME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800AD0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4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A7752F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480A">
              <w:rPr>
                <w:rFonts w:hint="eastAsia"/>
              </w:rPr>
              <w:t>MEMBER_PHOTO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人员图片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021272" w:rsidP="00021272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  <w:r w:rsidRPr="00762906">
        <w:rPr>
          <w:rFonts w:hint="eastAsia"/>
          <w:b/>
        </w:rPr>
        <w:t>返回数据：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F04B9C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esult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</w:tbl>
    <w:p w:rsidR="00F04B9C" w:rsidRDefault="00F04B9C" w:rsidP="00F04B9C">
      <w:pPr>
        <w:pStyle w:val="a6"/>
        <w:ind w:left="360" w:firstLineChars="0" w:firstLine="0"/>
      </w:pPr>
    </w:p>
    <w:p w:rsidR="00F04B9C" w:rsidRDefault="00F04B9C" w:rsidP="00F04B9C"/>
    <w:p w:rsidR="00F04B9C" w:rsidRPr="00693C17" w:rsidRDefault="00F04B9C" w:rsidP="00DA184D">
      <w:pPr>
        <w:pStyle w:val="2"/>
      </w:pPr>
      <w:r w:rsidRPr="00693C17">
        <w:rPr>
          <w:rFonts w:hint="eastAsia"/>
        </w:rPr>
        <w:t>获取邀请函详细信息</w:t>
      </w:r>
      <w:r>
        <w:rPr>
          <w:rFonts w:hint="eastAsia"/>
        </w:rPr>
        <w:t>、与会信息、会议报名页、会议内容页、我的会议设置页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>
        <w:rPr>
          <w:rFonts w:hint="eastAsia"/>
        </w:rPr>
        <w:t>邀请函列表页、与会信息。</w:t>
      </w:r>
    </w:p>
    <w:p w:rsidR="00F04B9C" w:rsidRDefault="00F04B9C" w:rsidP="00F04B9C">
      <w:pPr>
        <w:pStyle w:val="a6"/>
        <w:ind w:left="360" w:firstLineChars="0" w:firstLine="0"/>
      </w:pPr>
      <w:r>
        <w:rPr>
          <w:rFonts w:hint="eastAsia"/>
          <w:b/>
        </w:rPr>
        <w:t>相关表：</w:t>
      </w:r>
      <w:r>
        <w:rPr>
          <w:rFonts w:hint="eastAsia"/>
        </w:rPr>
        <w:t>TB_MEETING</w:t>
      </w:r>
      <w:r>
        <w:rPr>
          <w:rFonts w:hint="eastAsia"/>
        </w:rPr>
        <w:t>、</w:t>
      </w:r>
      <w:r>
        <w:rPr>
          <w:rFonts w:hint="eastAsia"/>
        </w:rPr>
        <w:t>T_MEETING_</w:t>
      </w:r>
      <w:r w:rsidRPr="00EE351C">
        <w:t xml:space="preserve"> </w:t>
      </w:r>
      <w:r>
        <w:t>MEMBER</w:t>
      </w:r>
      <w:r>
        <w:rPr>
          <w:rFonts w:hint="eastAsia"/>
        </w:rPr>
        <w:t>、</w:t>
      </w:r>
      <w:r>
        <w:rPr>
          <w:rFonts w:hint="eastAsia"/>
        </w:rPr>
        <w:t>T_MEETING_DATA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 w:rsidR="001A3A3A">
        <w:rPr>
          <w:rFonts w:hint="eastAsia"/>
        </w:rPr>
        <w:t>MEMBER_ID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001001</w:t>
      </w:r>
      <w:r>
        <w:t>”</w:t>
      </w:r>
      <w:r>
        <w:rPr>
          <w:rFonts w:hint="eastAsia"/>
        </w:rPr>
        <w:t>,</w:t>
      </w:r>
      <w:r>
        <w:t>”</w:t>
      </w:r>
      <w:r w:rsidR="0041154C"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11111</w:t>
      </w:r>
      <w:r>
        <w:t>”</w:t>
      </w:r>
      <w:r>
        <w:rPr>
          <w:rFonts w:hint="eastAsia"/>
        </w:rPr>
        <w:t>}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返回值：</w:t>
      </w:r>
      <w:r>
        <w:rPr>
          <w:rFonts w:hint="eastAsia"/>
        </w:rPr>
        <w:t xml:space="preserve"> </w:t>
      </w:r>
      <w:r w:rsidR="00C422D3" w:rsidRPr="00C422D3">
        <w:rPr>
          <w:rFonts w:hint="eastAsia"/>
        </w:rPr>
        <w:t>{"MEETING_ID":"001","CRATE_NAME":"</w:t>
      </w:r>
      <w:r w:rsidR="00C422D3" w:rsidRPr="00C422D3">
        <w:rPr>
          <w:rFonts w:hint="eastAsia"/>
        </w:rPr>
        <w:t>马化腾</w:t>
      </w:r>
      <w:r w:rsidR="00C422D3" w:rsidRPr="00C422D3">
        <w:rPr>
          <w:rFonts w:hint="eastAsia"/>
        </w:rPr>
        <w:t>","START_TIME":"2014</w:t>
      </w:r>
      <w:r w:rsidR="00C422D3" w:rsidRPr="00C422D3">
        <w:rPr>
          <w:rFonts w:hint="eastAsia"/>
        </w:rPr>
        <w:t>年</w:t>
      </w:r>
      <w:r w:rsidR="00C422D3" w:rsidRPr="00C422D3">
        <w:rPr>
          <w:rFonts w:hint="eastAsia"/>
        </w:rPr>
        <w:t>8</w:t>
      </w:r>
      <w:r w:rsidR="00C422D3" w:rsidRPr="00C422D3">
        <w:rPr>
          <w:rFonts w:hint="eastAsia"/>
        </w:rPr>
        <w:t>月</w:t>
      </w:r>
      <w:r w:rsidR="00C422D3" w:rsidRPr="00C422D3">
        <w:rPr>
          <w:rFonts w:hint="eastAsia"/>
        </w:rPr>
        <w:t>21</w:t>
      </w:r>
      <w:r w:rsidR="00C422D3" w:rsidRPr="00C422D3">
        <w:rPr>
          <w:rFonts w:hint="eastAsia"/>
        </w:rPr>
        <w:lastRenderedPageBreak/>
        <w:t>日</w:t>
      </w:r>
      <w:r w:rsidR="00C422D3" w:rsidRPr="00C422D3">
        <w:rPr>
          <w:rFonts w:hint="eastAsia"/>
        </w:rPr>
        <w:t xml:space="preserve"> </w:t>
      </w:r>
      <w:r w:rsidR="00C422D3" w:rsidRPr="00C422D3">
        <w:rPr>
          <w:rFonts w:hint="eastAsia"/>
        </w:rPr>
        <w:t>星期二</w:t>
      </w:r>
      <w:r w:rsidR="00C422D3" w:rsidRPr="00C422D3">
        <w:rPr>
          <w:rFonts w:hint="eastAsia"/>
        </w:rPr>
        <w:t xml:space="preserve"> 9</w:t>
      </w:r>
      <w:r w:rsidR="00C422D3" w:rsidRPr="00C422D3">
        <w:rPr>
          <w:rFonts w:hint="eastAsia"/>
        </w:rPr>
        <w:t>：</w:t>
      </w:r>
      <w:r w:rsidR="00C422D3" w:rsidRPr="00C422D3">
        <w:rPr>
          <w:rFonts w:hint="eastAsia"/>
        </w:rPr>
        <w:t xml:space="preserve">30 </w:t>
      </w:r>
      <w:r w:rsidR="00C422D3" w:rsidRPr="00C422D3">
        <w:rPr>
          <w:rFonts w:hint="eastAsia"/>
        </w:rPr>
        <w:t>–</w:t>
      </w:r>
      <w:r w:rsidR="00C422D3" w:rsidRPr="00C422D3">
        <w:rPr>
          <w:rFonts w:hint="eastAsia"/>
        </w:rPr>
        <w:t xml:space="preserve"> 14</w:t>
      </w:r>
      <w:r w:rsidR="00C422D3" w:rsidRPr="00C422D3">
        <w:rPr>
          <w:rFonts w:hint="eastAsia"/>
        </w:rPr>
        <w:t>：</w:t>
      </w:r>
      <w:r w:rsidR="00C422D3" w:rsidRPr="00C422D3">
        <w:rPr>
          <w:rFonts w:hint="eastAsia"/>
        </w:rPr>
        <w:t>30"," PIC_PATH":"</w:t>
      </w:r>
      <w:r w:rsidR="00C422D3" w:rsidRPr="00C422D3">
        <w:rPr>
          <w:rFonts w:hint="eastAsia"/>
        </w:rPr>
        <w:t>图片路径</w:t>
      </w:r>
      <w:r w:rsidR="00C422D3" w:rsidRPr="00C422D3">
        <w:rPr>
          <w:rFonts w:hint="eastAsia"/>
        </w:rPr>
        <w:t>","MEETING_NAME":"</w:t>
      </w:r>
      <w:proofErr w:type="gramStart"/>
      <w:r w:rsidR="00C422D3" w:rsidRPr="00C422D3">
        <w:rPr>
          <w:rFonts w:hint="eastAsia"/>
        </w:rPr>
        <w:t>凯</w:t>
      </w:r>
      <w:proofErr w:type="gramEnd"/>
      <w:r w:rsidR="00C422D3" w:rsidRPr="00C422D3">
        <w:rPr>
          <w:rFonts w:hint="eastAsia"/>
        </w:rPr>
        <w:t>胜</w:t>
      </w:r>
      <w:r w:rsidR="00C422D3" w:rsidRPr="00C422D3">
        <w:rPr>
          <w:rFonts w:hint="eastAsia"/>
        </w:rPr>
        <w:t>2014TMT</w:t>
      </w:r>
      <w:r w:rsidR="00C422D3" w:rsidRPr="00C422D3">
        <w:rPr>
          <w:rFonts w:hint="eastAsia"/>
        </w:rPr>
        <w:t>峰会—互联峰会</w:t>
      </w:r>
      <w:r w:rsidR="00C422D3" w:rsidRPr="00C422D3">
        <w:rPr>
          <w:rFonts w:hint="eastAsia"/>
        </w:rPr>
        <w:t>","MEETING_DESC":"</w:t>
      </w:r>
      <w:r w:rsidR="00C422D3" w:rsidRPr="00C422D3">
        <w:rPr>
          <w:rFonts w:hint="eastAsia"/>
        </w:rPr>
        <w:t>有色行业研究员刘桦枫通过研究…</w:t>
      </w:r>
      <w:r w:rsidR="00C422D3" w:rsidRPr="00C422D3">
        <w:rPr>
          <w:rFonts w:hint="eastAsia"/>
        </w:rPr>
        <w:t>"," MEETING_ADDRESS":"</w:t>
      </w:r>
      <w:r w:rsidR="00C422D3" w:rsidRPr="00C422D3">
        <w:rPr>
          <w:rFonts w:hint="eastAsia"/>
        </w:rPr>
        <w:t>西欧大厦</w:t>
      </w:r>
      <w:r w:rsidR="00C422D3" w:rsidRPr="00C422D3">
        <w:rPr>
          <w:rFonts w:hint="eastAsia"/>
        </w:rPr>
        <w:t>"," MEETING_ADDRESS_POS":"200.200", "TB_MEETING_MEMBERS":[{"MEMBER_ID":"002","MEMBER_NAME":"</w:t>
      </w:r>
      <w:r w:rsidR="00C422D3" w:rsidRPr="00C422D3">
        <w:rPr>
          <w:rFonts w:hint="eastAsia"/>
        </w:rPr>
        <w:t>黄达</w:t>
      </w:r>
      <w:r w:rsidR="00C422D3" w:rsidRPr="00C422D3">
        <w:rPr>
          <w:rFonts w:hint="eastAsia"/>
        </w:rPr>
        <w:t>","MEMBER_PHOTO":"</w:t>
      </w:r>
      <w:r w:rsidR="00C422D3" w:rsidRPr="00C422D3">
        <w:rPr>
          <w:rFonts w:hint="eastAsia"/>
        </w:rPr>
        <w:t>图片路径</w:t>
      </w:r>
      <w:r w:rsidR="00C422D3" w:rsidRPr="00C422D3">
        <w:rPr>
          <w:rFonts w:hint="eastAsia"/>
        </w:rPr>
        <w:t>"}],"TB_MEETING_PEOPLES":[{"PEOPLE_ID":"11010"," PEOPLE_NAME":"</w:t>
      </w:r>
      <w:r w:rsidR="00C422D3" w:rsidRPr="00C422D3">
        <w:rPr>
          <w:rFonts w:hint="eastAsia"/>
        </w:rPr>
        <w:t>张三</w:t>
      </w:r>
      <w:r w:rsidR="00C422D3" w:rsidRPr="00C422D3">
        <w:rPr>
          <w:rFonts w:hint="eastAsia"/>
        </w:rPr>
        <w:t>"," PEOPLE_PHOT":"</w:t>
      </w:r>
      <w:r w:rsidR="00C422D3" w:rsidRPr="00C422D3">
        <w:rPr>
          <w:rFonts w:hint="eastAsia"/>
        </w:rPr>
        <w:t>图片路径</w:t>
      </w:r>
      <w:r w:rsidR="00C422D3" w:rsidRPr="00C422D3">
        <w:rPr>
          <w:rFonts w:hint="eastAsia"/>
        </w:rPr>
        <w:t>"}],"FXXQ":[{" DATA_NAME":"</w:t>
      </w:r>
      <w:r w:rsidR="00C422D3" w:rsidRPr="00C422D3">
        <w:rPr>
          <w:rFonts w:hint="eastAsia"/>
        </w:rPr>
        <w:t>广东某个大额资金</w:t>
      </w:r>
      <w:r w:rsidR="00C422D3" w:rsidRPr="00C422D3">
        <w:rPr>
          <w:rFonts w:hint="eastAsia"/>
        </w:rPr>
        <w:t>"," DATA_ID":"110"," DATA_DATE":"2014-08"}],"FXZS":[{" DATA_NAME":"</w:t>
      </w:r>
      <w:r w:rsidR="00C422D3" w:rsidRPr="00C422D3">
        <w:rPr>
          <w:rFonts w:hint="eastAsia"/>
        </w:rPr>
        <w:t>经济学原理</w:t>
      </w:r>
      <w:r w:rsidR="00C422D3" w:rsidRPr="00C422D3">
        <w:rPr>
          <w:rFonts w:hint="eastAsia"/>
        </w:rPr>
        <w:t>"," DATA_I</w:t>
      </w:r>
      <w:r w:rsidR="00C422D3" w:rsidRPr="00C422D3">
        <w:t>D":"990"," DATA_DATE":"2014-09"}]," IS_SECRECY":"true"," MEMBER_COUNT":"20"}</w:t>
      </w:r>
    </w:p>
    <w:p w:rsidR="00F04B9C" w:rsidRPr="0040412C" w:rsidRDefault="00F04B9C" w:rsidP="00F04B9C">
      <w:pPr>
        <w:pStyle w:val="a6"/>
        <w:ind w:left="360" w:firstLineChars="0" w:firstLine="0"/>
        <w:rPr>
          <w:b/>
        </w:rPr>
      </w:pPr>
      <w:r w:rsidRPr="0040412C">
        <w:rPr>
          <w:rFonts w:hint="eastAsia"/>
          <w:b/>
        </w:rPr>
        <w:t>请求数据：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1A3A3A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MEMBER_ID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41154C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  <w:r w:rsidRPr="00762906">
        <w:rPr>
          <w:rFonts w:hint="eastAsia"/>
          <w:b/>
        </w:rPr>
        <w:t>返回数据：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2"/>
        <w:gridCol w:w="2179"/>
        <w:gridCol w:w="1683"/>
        <w:gridCol w:w="3642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2417C5" w:rsidP="0079255E">
            <w:pPr>
              <w:widowControl/>
              <w:jc w:val="center"/>
              <w:rPr>
                <w:kern w:val="0"/>
                <w:szCs w:val="21"/>
              </w:rPr>
            </w:pPr>
            <w:r w:rsidRPr="002417C5">
              <w:rPr>
                <w:kern w:val="0"/>
                <w:szCs w:val="21"/>
              </w:rPr>
              <w:t>MEETING_ID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335F1C" w:rsidP="0079255E">
            <w:pPr>
              <w:widowControl/>
              <w:jc w:val="center"/>
              <w:rPr>
                <w:kern w:val="0"/>
                <w:szCs w:val="21"/>
              </w:rPr>
            </w:pPr>
            <w:r w:rsidRPr="00335F1C">
              <w:rPr>
                <w:kern w:val="0"/>
                <w:szCs w:val="21"/>
              </w:rPr>
              <w:t>CRATE_NAME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会议举办人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25584C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START_TIME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会议开始时间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4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E42172" w:rsidP="0079255E">
            <w:pPr>
              <w:widowControl/>
              <w:jc w:val="center"/>
              <w:rPr>
                <w:kern w:val="0"/>
                <w:szCs w:val="21"/>
              </w:rPr>
            </w:pPr>
            <w:r w:rsidRPr="00E42172">
              <w:rPr>
                <w:kern w:val="0"/>
                <w:szCs w:val="21"/>
              </w:rPr>
              <w:t>PIC_PATH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会议图片</w:t>
            </w:r>
            <w:r w:rsidR="00E42172">
              <w:rPr>
                <w:rFonts w:hint="eastAsia"/>
              </w:rPr>
              <w:t>路径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E42172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5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A322D5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MEETING_NAME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6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461E92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MEETING_DESC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会议介绍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7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01017C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MEETING_ADDRESS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9232E1" w:rsidRDefault="00F04B9C" w:rsidP="0079255E">
            <w:pPr>
              <w:widowControl/>
              <w:jc w:val="center"/>
              <w:rPr>
                <w:rFonts w:cs="宋体"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8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01017C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>MEETING_ADDRESS</w:t>
            </w:r>
            <w:r>
              <w:rPr>
                <w:rFonts w:hint="eastAsia"/>
              </w:rPr>
              <w:t>_POS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会议地点坐标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F04B9C" w:rsidRPr="00EB658C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9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9232E1" w:rsidRDefault="00AD0E64" w:rsidP="0079255E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t>TB_MEETING_PEOPLE</w:t>
            </w:r>
            <w:r>
              <w:rPr>
                <w:rFonts w:hint="eastAsia"/>
              </w:rPr>
              <w:t>S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9232E1" w:rsidRDefault="00F04B9C" w:rsidP="0079255E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参会嘉宾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9232E1" w:rsidRDefault="00ED4236" w:rsidP="0079255E">
            <w:pPr>
              <w:widowControl/>
              <w:jc w:val="center"/>
              <w:rPr>
                <w:color w:val="000000"/>
              </w:rPr>
            </w:pPr>
            <w:r>
              <w:t>TB_MEETING_PEOPLE</w:t>
            </w:r>
          </w:p>
        </w:tc>
      </w:tr>
      <w:tr w:rsidR="00F04B9C" w:rsidRPr="00EB658C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10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AD0E64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FXXQ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分享需求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A3538B" w:rsidP="0079255E">
            <w:pPr>
              <w:widowControl/>
              <w:jc w:val="center"/>
            </w:pPr>
            <w:r>
              <w:t>TB_MEETING_DATA</w:t>
            </w:r>
          </w:p>
        </w:tc>
      </w:tr>
      <w:tr w:rsidR="00F04B9C" w:rsidRPr="00EB658C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11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AD0E64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FXZS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分享知识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A3538B" w:rsidP="0079255E">
            <w:pPr>
              <w:widowControl/>
              <w:jc w:val="center"/>
            </w:pPr>
            <w:r>
              <w:t>TB_MEETING_DATA</w:t>
            </w:r>
          </w:p>
        </w:tc>
      </w:tr>
      <w:tr w:rsidR="00F04B9C" w:rsidRPr="00EB658C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12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9405B1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IS_SECRECY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是否保密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t>Varchar</w:t>
            </w:r>
            <w:r>
              <w:t>（</w:t>
            </w:r>
            <w:r>
              <w:rPr>
                <w:rFonts w:hint="eastAsia"/>
              </w:rPr>
              <w:t>10</w:t>
            </w:r>
            <w:r>
              <w:t>）</w:t>
            </w:r>
          </w:p>
        </w:tc>
      </w:tr>
      <w:tr w:rsidR="00F04B9C" w:rsidRPr="00EB658C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13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9405B1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MEMBER_COUNT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会议人数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t>Varchar</w:t>
            </w:r>
            <w:r>
              <w:t>（</w:t>
            </w:r>
            <w:r>
              <w:rPr>
                <w:rFonts w:hint="eastAsia"/>
              </w:rPr>
              <w:t>10</w:t>
            </w:r>
            <w:r>
              <w:t>）</w:t>
            </w:r>
          </w:p>
        </w:tc>
      </w:tr>
    </w:tbl>
    <w:p w:rsidR="00F04B9C" w:rsidRDefault="00F04B9C" w:rsidP="00F04B9C"/>
    <w:p w:rsidR="00F04B9C" w:rsidRDefault="00A3538B" w:rsidP="00F04B9C">
      <w:pPr>
        <w:pStyle w:val="a6"/>
        <w:ind w:left="360" w:firstLineChars="0" w:firstLine="0"/>
        <w:rPr>
          <w:b/>
        </w:rPr>
      </w:pPr>
      <w:r>
        <w:t>TB_MEETING_DATA</w:t>
      </w:r>
      <w:r w:rsidR="00F04B9C">
        <w:t>—</w:t>
      </w:r>
      <w:r w:rsidR="00112C45">
        <w:rPr>
          <w:rFonts w:hint="eastAsia"/>
        </w:rPr>
        <w:t>需求</w:t>
      </w:r>
      <w:r w:rsidR="00F04B9C">
        <w:rPr>
          <w:rFonts w:hint="eastAsia"/>
        </w:rPr>
        <w:t>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E84664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DATA_NAME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E84664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DATA_ID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E84664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DATA_DATE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需求时间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</w:p>
    <w:p w:rsidR="00F04B9C" w:rsidRDefault="00E27F97" w:rsidP="00F04B9C">
      <w:pPr>
        <w:pStyle w:val="a6"/>
        <w:ind w:left="360" w:firstLineChars="0" w:firstLine="0"/>
        <w:rPr>
          <w:b/>
        </w:rPr>
      </w:pPr>
      <w:r>
        <w:t>TB_MEETING_DATA</w:t>
      </w:r>
      <w:r w:rsidR="00F04B9C">
        <w:t>—</w:t>
      </w:r>
      <w:r w:rsidR="00F04B9C">
        <w:rPr>
          <w:rFonts w:hint="eastAsia"/>
        </w:rPr>
        <w:t>分享知识对象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lastRenderedPageBreak/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5F242A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DATA_NAME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知识名称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5F242A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242A" w:rsidRPr="00727D8F" w:rsidRDefault="005F242A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242A" w:rsidRDefault="005F242A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DATA_ID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242A" w:rsidRDefault="005F242A" w:rsidP="0079255E">
            <w:pPr>
              <w:widowControl/>
              <w:jc w:val="center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242A" w:rsidRDefault="005F242A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5F242A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242A" w:rsidRDefault="005F242A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242A" w:rsidRDefault="005F242A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DATA_DATE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242A" w:rsidRDefault="005F242A" w:rsidP="0079255E">
            <w:pPr>
              <w:widowControl/>
              <w:jc w:val="center"/>
            </w:pPr>
            <w:r>
              <w:rPr>
                <w:rFonts w:hint="eastAsia"/>
              </w:rPr>
              <w:t>知识时间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242A" w:rsidRDefault="005F242A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</w:tbl>
    <w:p w:rsidR="00F04B9C" w:rsidRDefault="00F04B9C" w:rsidP="00F04B9C"/>
    <w:p w:rsidR="00AF7222" w:rsidRDefault="00AF7222" w:rsidP="00AF7222">
      <w:pPr>
        <w:pStyle w:val="a6"/>
        <w:ind w:left="360" w:firstLineChars="0" w:firstLine="0"/>
        <w:rPr>
          <w:b/>
        </w:rPr>
      </w:pPr>
      <w:r>
        <w:t>TB_MEETING_PEOPL—</w:t>
      </w:r>
      <w:r>
        <w:rPr>
          <w:rFonts w:hint="eastAsia"/>
        </w:rPr>
        <w:t>会议人脉对象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8"/>
        <w:gridCol w:w="1832"/>
        <w:gridCol w:w="1798"/>
        <w:gridCol w:w="3758"/>
      </w:tblGrid>
      <w:tr w:rsidR="00AF7222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AF7222" w:rsidRPr="00727D8F" w:rsidRDefault="00AF7222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AF7222" w:rsidRPr="00727D8F" w:rsidRDefault="00AF7222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AF7222" w:rsidRPr="00727D8F" w:rsidRDefault="00AF7222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AF7222" w:rsidRPr="00727D8F" w:rsidRDefault="00AF7222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AF7222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222" w:rsidRPr="00727D8F" w:rsidRDefault="00AF7222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222" w:rsidRPr="00043190" w:rsidRDefault="00AF7222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 xml:space="preserve">MEMBER_ID 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222" w:rsidRPr="00EB658C" w:rsidRDefault="00AF7222" w:rsidP="0079255E">
            <w:pPr>
              <w:widowControl/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222" w:rsidRPr="00EB658C" w:rsidRDefault="00AF7222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AF7222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222" w:rsidRPr="00727D8F" w:rsidRDefault="00AF7222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222" w:rsidRDefault="00AF7222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MEMBER _NAME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222" w:rsidRDefault="00AF7222" w:rsidP="0079255E">
            <w:pPr>
              <w:widowControl/>
              <w:jc w:val="center"/>
            </w:pPr>
            <w:r>
              <w:rPr>
                <w:rFonts w:hint="eastAsia"/>
              </w:rPr>
              <w:t>人脉姓名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222" w:rsidRDefault="00AF7222" w:rsidP="0079255E">
            <w:pPr>
              <w:widowControl/>
              <w:jc w:val="center"/>
            </w:pPr>
            <w:r>
              <w:rPr>
                <w:rFonts w:hint="eastAsia"/>
              </w:rPr>
              <w:t>VARCHAR2(30)</w:t>
            </w:r>
          </w:p>
        </w:tc>
      </w:tr>
      <w:tr w:rsidR="00AF7222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222" w:rsidRPr="00727D8F" w:rsidRDefault="00AF7222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222" w:rsidRDefault="00AF7222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PEOPLE_PHOT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222" w:rsidRDefault="00AF7222" w:rsidP="0079255E">
            <w:pPr>
              <w:widowControl/>
              <w:jc w:val="center"/>
            </w:pPr>
            <w:r>
              <w:rPr>
                <w:rFonts w:hint="eastAsia"/>
              </w:rPr>
              <w:t>人</w:t>
            </w:r>
            <w:proofErr w:type="gramStart"/>
            <w:r>
              <w:rPr>
                <w:rFonts w:hint="eastAsia"/>
              </w:rPr>
              <w:t>脉图片</w:t>
            </w:r>
            <w:proofErr w:type="gramEnd"/>
            <w:r w:rsidR="006D7611">
              <w:rPr>
                <w:rFonts w:hint="eastAsia"/>
              </w:rPr>
              <w:t>路径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222" w:rsidRDefault="006D7611" w:rsidP="006D7611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AF7222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222" w:rsidRPr="00727D8F" w:rsidRDefault="00AF7222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4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222" w:rsidRDefault="00AF7222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MEETING_DESC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222" w:rsidRDefault="00AF7222" w:rsidP="0079255E">
            <w:pPr>
              <w:widowControl/>
              <w:jc w:val="center"/>
            </w:pPr>
            <w:r>
              <w:rPr>
                <w:rFonts w:hint="eastAsia"/>
              </w:rPr>
              <w:t>会议角色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222" w:rsidRDefault="00AF7222" w:rsidP="0079255E">
            <w:pPr>
              <w:widowControl/>
              <w:jc w:val="center"/>
            </w:pPr>
            <w:r>
              <w:rPr>
                <w:rFonts w:hint="eastAsia"/>
              </w:rPr>
              <w:t>VARCHAR2(10)</w:t>
            </w:r>
          </w:p>
        </w:tc>
      </w:tr>
      <w:tr w:rsidR="00AF7222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222" w:rsidRPr="00727D8F" w:rsidRDefault="00AF7222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5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222" w:rsidRDefault="00AF7222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TB_MEETING_NOTE</w:t>
            </w:r>
            <w:r>
              <w:rPr>
                <w:rFonts w:hint="eastAsia"/>
              </w:rPr>
              <w:t>S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222" w:rsidRDefault="00AF7222" w:rsidP="0079255E">
            <w:pPr>
              <w:widowControl/>
              <w:jc w:val="center"/>
            </w:pPr>
            <w:r>
              <w:rPr>
                <w:rFonts w:hint="eastAsia"/>
              </w:rPr>
              <w:t>议题列表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222" w:rsidRDefault="00AF7222" w:rsidP="0079255E">
            <w:pPr>
              <w:widowControl/>
              <w:jc w:val="center"/>
            </w:pPr>
            <w:r>
              <w:t>TB_MEETING_NOTE</w:t>
            </w:r>
            <w:r>
              <w:rPr>
                <w:rFonts w:hint="eastAsia"/>
              </w:rPr>
              <w:t>S</w:t>
            </w:r>
          </w:p>
        </w:tc>
      </w:tr>
      <w:tr w:rsidR="00AF7222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222" w:rsidRDefault="00AF7222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6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222" w:rsidRDefault="00AF7222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IS_SHARE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222" w:rsidRDefault="00AF7222" w:rsidP="0079255E">
            <w:pPr>
              <w:widowControl/>
              <w:jc w:val="center"/>
            </w:pPr>
            <w:r>
              <w:rPr>
                <w:rFonts w:hint="eastAsia"/>
              </w:rPr>
              <w:t>是否公开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222" w:rsidRDefault="00AF7222" w:rsidP="0079255E">
            <w:pPr>
              <w:widowControl/>
              <w:jc w:val="center"/>
            </w:pPr>
            <w:r>
              <w:rPr>
                <w:rFonts w:hint="eastAsia"/>
              </w:rPr>
              <w:t>VARCHAR2(10)</w:t>
            </w:r>
          </w:p>
        </w:tc>
      </w:tr>
    </w:tbl>
    <w:p w:rsidR="00F04B9C" w:rsidRDefault="00F04B9C" w:rsidP="00F04B9C"/>
    <w:p w:rsidR="00A72025" w:rsidRPr="00E12FA3" w:rsidRDefault="00A72025" w:rsidP="00A72025">
      <w:pPr>
        <w:pStyle w:val="a6"/>
        <w:ind w:left="360" w:firstLineChars="0" w:firstLine="0"/>
      </w:pPr>
      <w:r>
        <w:t>TB_MEETING_MEMBER</w:t>
      </w:r>
      <w:proofErr w:type="gramStart"/>
      <w:r w:rsidRPr="00E12FA3">
        <w:t>—</w:t>
      </w:r>
      <w:r w:rsidRPr="00E12FA3">
        <w:rPr>
          <w:rFonts w:hint="eastAsia"/>
        </w:rPr>
        <w:t>邀请</w:t>
      </w:r>
      <w:proofErr w:type="gramEnd"/>
      <w:r w:rsidRPr="00E12FA3">
        <w:rPr>
          <w:rFonts w:hint="eastAsia"/>
        </w:rPr>
        <w:t>参会人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A72025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A72025" w:rsidRPr="00727D8F" w:rsidRDefault="00A72025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A72025" w:rsidRPr="00727D8F" w:rsidRDefault="00A72025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A72025" w:rsidRPr="00727D8F" w:rsidRDefault="00A72025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A72025" w:rsidRPr="00727D8F" w:rsidRDefault="00A72025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A72025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2025" w:rsidRPr="00727D8F" w:rsidRDefault="00A72025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2025" w:rsidRPr="00043190" w:rsidRDefault="00A72025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>MEMBER_ID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2025" w:rsidRPr="00EB658C" w:rsidRDefault="00A72025" w:rsidP="0079255E">
            <w:pPr>
              <w:widowControl/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2025" w:rsidRPr="00EB658C" w:rsidRDefault="00A72025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A72025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2025" w:rsidRPr="00727D8F" w:rsidRDefault="00A72025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2025" w:rsidRDefault="00A72025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MEMBER_NAME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2025" w:rsidRDefault="00A72025" w:rsidP="0079255E">
            <w:pPr>
              <w:widowControl/>
              <w:jc w:val="center"/>
            </w:pPr>
            <w:r>
              <w:rPr>
                <w:rFonts w:hint="eastAsia"/>
              </w:rPr>
              <w:t>参会人姓名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2025" w:rsidRDefault="00A72025" w:rsidP="0079255E">
            <w:pPr>
              <w:widowControl/>
              <w:jc w:val="center"/>
            </w:pPr>
            <w:r>
              <w:rPr>
                <w:rFonts w:hint="eastAsia"/>
              </w:rPr>
              <w:t>VARCHAR2(30)</w:t>
            </w:r>
          </w:p>
        </w:tc>
      </w:tr>
      <w:tr w:rsidR="00A72025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2025" w:rsidRPr="00727D8F" w:rsidRDefault="00A72025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2025" w:rsidRDefault="00A72025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MEMBER_PHOTO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2025" w:rsidRDefault="00A72025" w:rsidP="0079255E">
            <w:pPr>
              <w:widowControl/>
              <w:jc w:val="center"/>
            </w:pPr>
            <w:r>
              <w:rPr>
                <w:rFonts w:hint="eastAsia"/>
              </w:rPr>
              <w:t>参会</w:t>
            </w:r>
            <w:proofErr w:type="gramStart"/>
            <w:r>
              <w:rPr>
                <w:rFonts w:hint="eastAsia"/>
              </w:rPr>
              <w:t>人图片</w:t>
            </w:r>
            <w:proofErr w:type="gramEnd"/>
            <w:r w:rsidR="00EE5CC1">
              <w:rPr>
                <w:rFonts w:hint="eastAsia"/>
              </w:rPr>
              <w:t>路径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2025" w:rsidRDefault="00EE5CC1" w:rsidP="00EE5CC1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</w:tbl>
    <w:p w:rsidR="00A72025" w:rsidRDefault="00A72025" w:rsidP="00F04B9C"/>
    <w:p w:rsidR="00F04B9C" w:rsidRPr="00693C17" w:rsidRDefault="00F04B9C" w:rsidP="00DA184D">
      <w:pPr>
        <w:pStyle w:val="2"/>
      </w:pPr>
      <w:r w:rsidRPr="00693C17">
        <w:rPr>
          <w:rFonts w:hint="eastAsia"/>
        </w:rPr>
        <w:t>接受邀请</w:t>
      </w:r>
      <w:r w:rsidRPr="00693C17">
        <w:rPr>
          <w:rFonts w:hint="eastAsia"/>
        </w:rPr>
        <w:t>\</w:t>
      </w:r>
      <w:r w:rsidRPr="00693C17">
        <w:rPr>
          <w:rFonts w:hint="eastAsia"/>
        </w:rPr>
        <w:t>报名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>
        <w:rPr>
          <w:rFonts w:hint="eastAsia"/>
        </w:rPr>
        <w:t>嘉宾接受邀请或报名页面。</w:t>
      </w:r>
    </w:p>
    <w:p w:rsidR="00F04B9C" w:rsidRDefault="00F04B9C" w:rsidP="00F04B9C">
      <w:pPr>
        <w:pStyle w:val="a6"/>
        <w:ind w:left="360" w:firstLineChars="0" w:firstLine="0"/>
      </w:pPr>
      <w:r>
        <w:rPr>
          <w:rFonts w:hint="eastAsia"/>
          <w:b/>
        </w:rPr>
        <w:t>相关表：</w:t>
      </w:r>
      <w:r>
        <w:rPr>
          <w:rFonts w:hint="eastAsia"/>
        </w:rPr>
        <w:t xml:space="preserve"> T_MEETING_</w:t>
      </w:r>
      <w:r w:rsidRPr="00EE351C">
        <w:t xml:space="preserve"> </w:t>
      </w:r>
      <w:r>
        <w:t>MEMBER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 w:rsidR="008F2180">
        <w:rPr>
          <w:rFonts w:hint="eastAsia"/>
        </w:rPr>
        <w:t>MEETING_</w:t>
      </w:r>
      <w:r w:rsidR="0041154C"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111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</w:t>
      </w:r>
      <w:r w:rsidR="00DF3E10">
        <w:t>MEMBER_ID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001001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DF3E10">
        <w:t>MEMBER_</w:t>
      </w:r>
      <w:r w:rsidR="00DF3E10">
        <w:rPr>
          <w:rFonts w:hint="eastAsia"/>
        </w:rPr>
        <w:t>NAME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人员姓名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187114">
        <w:t>MEMBER_PHOTO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 w:rsidR="000E67DF">
        <w:t>图片路径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返回值：</w:t>
      </w:r>
      <w:r w:rsidRPr="00030BBB">
        <w:rPr>
          <w:rFonts w:hint="eastAsia"/>
        </w:rPr>
        <w:t>{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}</w:t>
      </w:r>
    </w:p>
    <w:p w:rsidR="00F04B9C" w:rsidRPr="0040412C" w:rsidRDefault="00F04B9C" w:rsidP="00F04B9C">
      <w:pPr>
        <w:pStyle w:val="a6"/>
        <w:ind w:left="360" w:firstLineChars="0" w:firstLine="0"/>
        <w:rPr>
          <w:b/>
        </w:rPr>
      </w:pPr>
      <w:r w:rsidRPr="0040412C">
        <w:rPr>
          <w:rFonts w:hint="eastAsia"/>
          <w:b/>
        </w:rPr>
        <w:t>请求数据：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AD71F2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MEETING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_</w:t>
            </w:r>
            <w:r w:rsidR="0041154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7F22A3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>MEMBER_ID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D11FB0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3125C6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MEMBER_</w:t>
            </w:r>
            <w:r>
              <w:rPr>
                <w:rFonts w:hint="eastAsia"/>
              </w:rPr>
              <w:t>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D11FB0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4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646030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MEMBER_PHOTO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187114" w:rsidP="0079255E">
            <w:pPr>
              <w:widowControl/>
              <w:jc w:val="center"/>
            </w:pPr>
            <w:r>
              <w:rPr>
                <w:rFonts w:hint="eastAsia"/>
              </w:rPr>
              <w:t>人员头像</w:t>
            </w:r>
            <w:r w:rsidR="006A7FBB">
              <w:rPr>
                <w:rFonts w:hint="eastAsia"/>
              </w:rPr>
              <w:t>路径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6A7FBB" w:rsidP="00BA429E">
            <w:pPr>
              <w:widowControl/>
              <w:jc w:val="center"/>
            </w:pPr>
            <w:r>
              <w:rPr>
                <w:rFonts w:hint="eastAsia"/>
              </w:rPr>
              <w:t>VARCHAR2(</w:t>
            </w:r>
            <w:r w:rsidR="00BA429E">
              <w:rPr>
                <w:rFonts w:hint="eastAsia"/>
              </w:rPr>
              <w:t>5</w:t>
            </w:r>
            <w:r>
              <w:rPr>
                <w:rFonts w:hint="eastAsia"/>
              </w:rPr>
              <w:t>0)</w:t>
            </w: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  <w:r w:rsidRPr="00762906">
        <w:rPr>
          <w:rFonts w:hint="eastAsia"/>
          <w:b/>
        </w:rPr>
        <w:t>返回数据：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F04B9C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esult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</w:tbl>
    <w:p w:rsidR="00F04B9C" w:rsidRDefault="00F04B9C" w:rsidP="00F04B9C"/>
    <w:p w:rsidR="00F04B9C" w:rsidRDefault="00F04B9C" w:rsidP="00F04B9C"/>
    <w:p w:rsidR="00F04B9C" w:rsidRDefault="00F04B9C" w:rsidP="00F04B9C">
      <w:pPr>
        <w:pStyle w:val="a6"/>
        <w:ind w:left="360" w:firstLineChars="0" w:firstLine="0"/>
      </w:pPr>
    </w:p>
    <w:p w:rsidR="00F04B9C" w:rsidRPr="00693C17" w:rsidRDefault="00F04B9C" w:rsidP="00DA184D">
      <w:pPr>
        <w:pStyle w:val="2"/>
      </w:pPr>
      <w:r w:rsidRPr="00693C17">
        <w:rPr>
          <w:rFonts w:hint="eastAsia"/>
        </w:rPr>
        <w:t>拒绝邀请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>
        <w:rPr>
          <w:rFonts w:hint="eastAsia"/>
        </w:rPr>
        <w:t>邀请函。</w:t>
      </w:r>
    </w:p>
    <w:p w:rsidR="00F04B9C" w:rsidRDefault="00F04B9C" w:rsidP="00F04B9C">
      <w:pPr>
        <w:pStyle w:val="a6"/>
        <w:ind w:left="360" w:firstLineChars="0" w:firstLine="0"/>
      </w:pPr>
      <w:r>
        <w:rPr>
          <w:rFonts w:hint="eastAsia"/>
          <w:b/>
        </w:rPr>
        <w:t>相关表：</w:t>
      </w:r>
      <w:r>
        <w:rPr>
          <w:rFonts w:hint="eastAsia"/>
        </w:rPr>
        <w:t xml:space="preserve"> T_MEETING_</w:t>
      </w:r>
      <w:r w:rsidRPr="00EE351C">
        <w:t xml:space="preserve"> </w:t>
      </w:r>
      <w:r>
        <w:t>MEMBER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 w:rsidR="004F29E5">
        <w:rPr>
          <w:rFonts w:hint="eastAsia"/>
        </w:rPr>
        <w:t>MEETING_</w:t>
      </w:r>
      <w:r w:rsidR="0041154C"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111</w:t>
      </w:r>
      <w:r>
        <w:t>”</w:t>
      </w:r>
      <w:proofErr w:type="gramStart"/>
      <w:r>
        <w:rPr>
          <w:rFonts w:hint="eastAsia"/>
        </w:rPr>
        <w:t>,</w:t>
      </w:r>
      <w:r>
        <w:t>“</w:t>
      </w:r>
      <w:proofErr w:type="gramEnd"/>
      <w:r w:rsidR="00130214">
        <w:t>MEMBER_ID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001001</w:t>
      </w:r>
      <w:r>
        <w:t>”</w:t>
      </w:r>
      <w:r>
        <w:rPr>
          <w:rFonts w:hint="eastAsia"/>
        </w:rPr>
        <w:t xml:space="preserve"> }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返回值：</w:t>
      </w:r>
      <w:r w:rsidRPr="00030BBB">
        <w:rPr>
          <w:rFonts w:hint="eastAsia"/>
        </w:rPr>
        <w:t>{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}</w:t>
      </w:r>
    </w:p>
    <w:p w:rsidR="00F04B9C" w:rsidRPr="0040412C" w:rsidRDefault="00F04B9C" w:rsidP="00F04B9C">
      <w:pPr>
        <w:pStyle w:val="a6"/>
        <w:ind w:left="360" w:firstLineChars="0" w:firstLine="0"/>
        <w:rPr>
          <w:b/>
        </w:rPr>
      </w:pPr>
      <w:r w:rsidRPr="0040412C">
        <w:rPr>
          <w:rFonts w:hint="eastAsia"/>
          <w:b/>
        </w:rPr>
        <w:t>请求数据：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C979ED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MEETING_ID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130214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>MEMBER_ID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  <w:r w:rsidRPr="00762906">
        <w:rPr>
          <w:rFonts w:hint="eastAsia"/>
          <w:b/>
        </w:rPr>
        <w:t>返回数据：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F04B9C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esult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</w:tbl>
    <w:p w:rsidR="00F04B9C" w:rsidRDefault="00F04B9C" w:rsidP="00F04B9C"/>
    <w:p w:rsidR="00F04B9C" w:rsidRPr="00693C17" w:rsidRDefault="00F04B9C" w:rsidP="00DA184D">
      <w:pPr>
        <w:pStyle w:val="2"/>
      </w:pPr>
      <w:r>
        <w:rPr>
          <w:rFonts w:hint="eastAsia"/>
        </w:rPr>
        <w:t>获取议程会议页面数据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>
        <w:rPr>
          <w:rFonts w:hint="eastAsia"/>
        </w:rPr>
        <w:t>议程会议页面、议程会议无嘉宾。</w:t>
      </w:r>
    </w:p>
    <w:p w:rsidR="00F04B9C" w:rsidRDefault="00F04B9C" w:rsidP="00F04B9C">
      <w:pPr>
        <w:pStyle w:val="a6"/>
        <w:ind w:left="360" w:firstLineChars="0" w:firstLine="0"/>
      </w:pPr>
      <w:r>
        <w:rPr>
          <w:rFonts w:hint="eastAsia"/>
          <w:b/>
        </w:rPr>
        <w:t>相关表：</w:t>
      </w:r>
      <w:r>
        <w:rPr>
          <w:rFonts w:hint="eastAsia"/>
        </w:rPr>
        <w:t>T_MEETING</w:t>
      </w:r>
      <w:r>
        <w:rPr>
          <w:rFonts w:hint="eastAsia"/>
        </w:rPr>
        <w:t>、</w:t>
      </w:r>
      <w:r>
        <w:rPr>
          <w:rFonts w:hint="eastAsia"/>
        </w:rPr>
        <w:t>T_MEETING_</w:t>
      </w:r>
      <w:r>
        <w:t>TOPIC</w:t>
      </w:r>
      <w:r>
        <w:rPr>
          <w:rFonts w:hint="eastAsia"/>
        </w:rPr>
        <w:t>、</w:t>
      </w:r>
      <w:r>
        <w:rPr>
          <w:rFonts w:hint="eastAsia"/>
        </w:rPr>
        <w:t>T_MEETING_</w:t>
      </w:r>
      <w:r>
        <w:t>CHAT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 w:rsidR="009E037B">
        <w:rPr>
          <w:rFonts w:hint="eastAsia"/>
        </w:rPr>
        <w:t>MEETING</w:t>
      </w:r>
      <w:r w:rsidR="00521EDB">
        <w:t>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001001</w:t>
      </w:r>
      <w:proofErr w:type="gramStart"/>
      <w:r>
        <w:t>”</w:t>
      </w:r>
      <w:r w:rsidR="009E037B">
        <w:rPr>
          <w:rFonts w:hint="eastAsia"/>
        </w:rPr>
        <w:t xml:space="preserve"> </w:t>
      </w:r>
      <w:r>
        <w:rPr>
          <w:rFonts w:hint="eastAsia"/>
        </w:rPr>
        <w:t>}</w:t>
      </w:r>
      <w:proofErr w:type="gramEnd"/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返回值：</w:t>
      </w:r>
      <w:r>
        <w:rPr>
          <w:rFonts w:hint="eastAsia"/>
        </w:rPr>
        <w:t xml:space="preserve"> {</w:t>
      </w:r>
      <w:r>
        <w:t>“</w:t>
      </w:r>
      <w:r w:rsidR="009E6024">
        <w:rPr>
          <w:rFonts w:hint="eastAsia"/>
          <w:kern w:val="0"/>
          <w:szCs w:val="21"/>
        </w:rPr>
        <w:t>MEETING_ID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C50955">
        <w:t>CRATE</w:t>
      </w:r>
      <w:r w:rsidR="00C50955">
        <w:rPr>
          <w:rFonts w:hint="eastAsia"/>
        </w:rPr>
        <w:t>_NAME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马化腾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25584C">
        <w:rPr>
          <w:rFonts w:hint="eastAsia"/>
        </w:rPr>
        <w:t>START_TIME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星期二</w:t>
      </w:r>
      <w:r>
        <w:rPr>
          <w:rFonts w:hint="eastAsia"/>
        </w:rPr>
        <w:t xml:space="preserve"> 9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t>–</w:t>
      </w:r>
      <w:r>
        <w:rPr>
          <w:rFonts w:hint="eastAsia"/>
        </w:rPr>
        <w:t xml:space="preserve"> 14</w:t>
      </w:r>
      <w:r>
        <w:rPr>
          <w:rFonts w:hint="eastAsia"/>
        </w:rPr>
        <w:t>：</w:t>
      </w:r>
      <w:r>
        <w:rPr>
          <w:rFonts w:hint="eastAsia"/>
        </w:rPr>
        <w:t>30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6B0A23" w:rsidRPr="006B0A23">
        <w:t xml:space="preserve"> </w:t>
      </w:r>
      <w:r w:rsidR="006B0A23" w:rsidRPr="0021559D">
        <w:t>PIC_PATH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图片</w:t>
      </w:r>
      <w:r w:rsidR="00A85F9C">
        <w:rPr>
          <w:rFonts w:hint="eastAsia"/>
        </w:rPr>
        <w:t>路径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A322D5">
        <w:rPr>
          <w:rFonts w:hint="eastAsia"/>
        </w:rPr>
        <w:t>MEETING_NAME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胜</w:t>
      </w:r>
      <w:r>
        <w:rPr>
          <w:rFonts w:hint="eastAsia"/>
        </w:rPr>
        <w:t>2014TMT</w:t>
      </w:r>
      <w:r>
        <w:rPr>
          <w:rFonts w:hint="eastAsia"/>
        </w:rPr>
        <w:t>峰会</w:t>
      </w:r>
      <w:r>
        <w:t>—</w:t>
      </w:r>
      <w:r>
        <w:rPr>
          <w:rFonts w:hint="eastAsia"/>
        </w:rPr>
        <w:t>互联峰会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461E92">
        <w:rPr>
          <w:rFonts w:hint="eastAsia"/>
        </w:rPr>
        <w:t>MEETING_DESC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有色行业研究员刘桦枫通过研究</w:t>
      </w:r>
      <w:r>
        <w:t>…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50038C">
        <w:t>TB_MEETING_MEMBER</w:t>
      </w:r>
      <w:r w:rsidR="0050038C">
        <w:rPr>
          <w:rFonts w:hint="eastAsia"/>
        </w:rPr>
        <w:t>_COUNT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10/26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702FD1" w:rsidRPr="00702FD1">
        <w:t xml:space="preserve"> </w:t>
      </w:r>
      <w:r w:rsidR="00702FD1">
        <w:t>TB_MEETING_TOPIC</w:t>
      </w:r>
      <w:r w:rsidR="00702FD1">
        <w:rPr>
          <w:rFonts w:hint="eastAsia"/>
        </w:rPr>
        <w:t>S</w:t>
      </w:r>
      <w:proofErr w:type="gramStart"/>
      <w:r>
        <w:t>”</w:t>
      </w:r>
      <w:proofErr w:type="gramEnd"/>
      <w:r>
        <w:rPr>
          <w:rFonts w:hint="eastAsia"/>
        </w:rPr>
        <w:t>:[{</w:t>
      </w:r>
      <w:r>
        <w:t>“</w:t>
      </w:r>
      <w:r w:rsidR="00702FD1">
        <w:t>TOPIC</w:t>
      </w:r>
      <w:r w:rsidR="00702FD1">
        <w:rPr>
          <w:rFonts w:hint="eastAsia"/>
        </w:rPr>
        <w:t>_STATUS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会议中</w:t>
      </w:r>
      <w:r>
        <w:rPr>
          <w:rFonts w:hint="eastAsia"/>
        </w:rPr>
        <w:t>/</w:t>
      </w:r>
      <w:r>
        <w:rPr>
          <w:rFonts w:hint="eastAsia"/>
        </w:rPr>
        <w:t>等待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FF5EE9" w:rsidRPr="00FF5EE9">
        <w:t xml:space="preserve"> </w:t>
      </w:r>
      <w:r w:rsidR="00FF5EE9">
        <w:t>TOPIC_COUTENT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 w:rsidR="00356737">
        <w:rPr>
          <w:rFonts w:hint="eastAsia"/>
        </w:rPr>
        <w:t>议题内容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947453" w:rsidRPr="00947453">
        <w:t xml:space="preserve"> </w:t>
      </w:r>
      <w:r w:rsidR="00947453">
        <w:t>MEMBER_</w:t>
      </w:r>
      <w:r w:rsidR="00947453">
        <w:rPr>
          <w:rFonts w:hint="eastAsia"/>
        </w:rPr>
        <w:t>NAME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t>议题人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0F3137">
        <w:t>MEMB</w:t>
      </w:r>
      <w:r w:rsidR="00362BCA">
        <w:t>ER</w:t>
      </w:r>
      <w:r w:rsidR="000F3137">
        <w:rPr>
          <w:rFonts w:hint="eastAsia"/>
        </w:rPr>
        <w:t>_PHOTO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t>议题人头像</w:t>
      </w:r>
      <w:r w:rsidR="000F3137">
        <w:rPr>
          <w:rFonts w:hint="eastAsia"/>
        </w:rPr>
        <w:t>路径</w:t>
      </w:r>
      <w:proofErr w:type="gramStart"/>
      <w:r>
        <w:t>”</w:t>
      </w:r>
      <w:proofErr w:type="gramEnd"/>
      <w:r w:rsidR="0079255E">
        <w:rPr>
          <w:rFonts w:hint="eastAsia"/>
        </w:rPr>
        <w:t>,</w:t>
      </w:r>
      <w:proofErr w:type="gramStart"/>
      <w:r w:rsidR="00562AD4">
        <w:t>”</w:t>
      </w:r>
      <w:proofErr w:type="gramEnd"/>
      <w:r w:rsidR="00562AD4">
        <w:rPr>
          <w:rFonts w:hint="eastAsia"/>
        </w:rPr>
        <w:t>TOPIC_FILE_NAME</w:t>
      </w:r>
      <w:proofErr w:type="gramStart"/>
      <w:r w:rsidR="00562AD4">
        <w:t>”</w:t>
      </w:r>
      <w:proofErr w:type="gramEnd"/>
      <w:r w:rsidR="00F42D9B">
        <w:rPr>
          <w:rFonts w:hint="eastAsia"/>
        </w:rPr>
        <w:t>:</w:t>
      </w:r>
      <w:proofErr w:type="gramStart"/>
      <w:r w:rsidR="00F42D9B">
        <w:t>”</w:t>
      </w:r>
      <w:proofErr w:type="gramEnd"/>
      <w:r w:rsidR="00F42D9B">
        <w:rPr>
          <w:rFonts w:hint="eastAsia"/>
        </w:rPr>
        <w:t>议题文件名</w:t>
      </w:r>
      <w:proofErr w:type="gramStart"/>
      <w:r w:rsidR="00F42D9B"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396EF7" w:rsidRPr="00396EF7">
        <w:t xml:space="preserve"> </w:t>
      </w:r>
      <w:r w:rsidR="00396EF7">
        <w:t>TOPIC_DESC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议题介绍</w:t>
      </w:r>
      <w:proofErr w:type="gramStart"/>
      <w:r>
        <w:t>”</w:t>
      </w:r>
      <w:proofErr w:type="gramEnd"/>
      <w:r w:rsidR="00F85F61">
        <w:rPr>
          <w:rFonts w:hint="eastAsia"/>
        </w:rPr>
        <w:t>,</w:t>
      </w:r>
      <w:proofErr w:type="gramStart"/>
      <w:r w:rsidR="00F85F61">
        <w:t>”</w:t>
      </w:r>
      <w:proofErr w:type="gramEnd"/>
      <w:r w:rsidR="00F85F61">
        <w:rPr>
          <w:rFonts w:hint="eastAsia"/>
        </w:rPr>
        <w:t>TOPIC_TASK_ID</w:t>
      </w:r>
      <w:proofErr w:type="gramStart"/>
      <w:r w:rsidR="00F85F61">
        <w:t>”</w:t>
      </w:r>
      <w:proofErr w:type="gramEnd"/>
      <w:r w:rsidR="00F85F61">
        <w:rPr>
          <w:rFonts w:hint="eastAsia"/>
        </w:rPr>
        <w:t>:</w:t>
      </w:r>
      <w:proofErr w:type="gramStart"/>
      <w:r w:rsidR="00F85F61">
        <w:t>”</w:t>
      </w:r>
      <w:proofErr w:type="gramEnd"/>
      <w:r w:rsidR="00F85F61">
        <w:rPr>
          <w:rFonts w:hint="eastAsia"/>
        </w:rPr>
        <w:t>议题附件</w:t>
      </w:r>
      <w:r w:rsidR="00F85F61">
        <w:rPr>
          <w:rFonts w:hint="eastAsia"/>
        </w:rPr>
        <w:t>ID</w:t>
      </w:r>
      <w:proofErr w:type="gramStart"/>
      <w:r w:rsidR="00F85F61"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430BC2" w:rsidRPr="00430BC2">
        <w:t xml:space="preserve"> </w:t>
      </w:r>
      <w:r w:rsidR="00430BC2">
        <w:t>TB_MEETING_CHAT</w:t>
      </w:r>
      <w:r w:rsidR="00430BC2">
        <w:rPr>
          <w:rFonts w:hint="eastAsia"/>
        </w:rPr>
        <w:t>S</w:t>
      </w:r>
      <w:proofErr w:type="gramStart"/>
      <w:r>
        <w:t>”</w:t>
      </w:r>
      <w:proofErr w:type="gramEnd"/>
      <w:r>
        <w:rPr>
          <w:rFonts w:hint="eastAsia"/>
        </w:rPr>
        <w:t>:[{</w:t>
      </w:r>
      <w:r>
        <w:t>“</w:t>
      </w:r>
      <w:r w:rsidR="00165C46">
        <w:t>MEMBER</w:t>
      </w:r>
      <w:r w:rsidR="00165C46">
        <w:rPr>
          <w:rFonts w:hint="eastAsia"/>
        </w:rPr>
        <w:t>_NAME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发言人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8F1143" w:rsidRPr="008F1143">
        <w:t xml:space="preserve"> </w:t>
      </w:r>
      <w:r w:rsidR="008F1143">
        <w:t>PUBLISH_TIME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发言时间</w:t>
      </w:r>
      <w:r>
        <w:t>”</w:t>
      </w:r>
      <w:r>
        <w:rPr>
          <w:rFonts w:hint="eastAsia"/>
        </w:rPr>
        <w:t>,</w:t>
      </w:r>
      <w:r>
        <w:t>”</w:t>
      </w:r>
      <w:r w:rsidR="00EE31A3" w:rsidRPr="00EE31A3">
        <w:t xml:space="preserve"> </w:t>
      </w:r>
      <w:r w:rsidR="005545B3">
        <w:t>CHAT</w:t>
      </w:r>
      <w:r w:rsidR="00EE31A3">
        <w:t>_CONTENT</w:t>
      </w:r>
      <w:r>
        <w:t>”</w:t>
      </w:r>
      <w:r>
        <w:rPr>
          <w:rFonts w:hint="eastAsia"/>
        </w:rPr>
        <w:t>:</w:t>
      </w:r>
      <w:r>
        <w:t>”</w:t>
      </w:r>
      <w:r>
        <w:t>发言内容</w:t>
      </w:r>
      <w:r>
        <w:t>”</w:t>
      </w:r>
      <w:r w:rsidR="0048563D">
        <w:rPr>
          <w:rFonts w:hint="eastAsia"/>
        </w:rPr>
        <w:t>,</w:t>
      </w:r>
      <w:r w:rsidR="0048563D">
        <w:t>”</w:t>
      </w:r>
      <w:r w:rsidR="006461B9" w:rsidRPr="006461B9">
        <w:t xml:space="preserve"> </w:t>
      </w:r>
      <w:r w:rsidR="006461B9" w:rsidRPr="00591CA1">
        <w:t>JTFILE_TASK_ID</w:t>
      </w:r>
      <w:r w:rsidR="0048563D">
        <w:t>”</w:t>
      </w:r>
      <w:r w:rsidR="0048563D">
        <w:rPr>
          <w:rFonts w:hint="eastAsia"/>
        </w:rPr>
        <w:t>:</w:t>
      </w:r>
      <w:r w:rsidR="0048563D">
        <w:t>”</w:t>
      </w:r>
      <w:r w:rsidR="006461B9">
        <w:rPr>
          <w:rFonts w:hint="eastAsia"/>
        </w:rPr>
        <w:t>聊天文件</w:t>
      </w:r>
      <w:r w:rsidR="006461B9">
        <w:rPr>
          <w:rFonts w:hint="eastAsia"/>
        </w:rPr>
        <w:t>ID</w:t>
      </w:r>
      <w:r w:rsidR="0048563D">
        <w:t>”</w:t>
      </w:r>
      <w:r>
        <w:rPr>
          <w:rFonts w:hint="eastAsia"/>
        </w:rPr>
        <w:t>}]}],</w:t>
      </w:r>
      <w:r>
        <w:t>”</w:t>
      </w:r>
      <w:r w:rsidR="00AA5FB0">
        <w:rPr>
          <w:rFonts w:hint="eastAsia"/>
        </w:rPr>
        <w:t>END_TIME</w:t>
      </w:r>
      <w:r>
        <w:t>”</w:t>
      </w:r>
      <w:r>
        <w:rPr>
          <w:rFonts w:hint="eastAsia"/>
        </w:rPr>
        <w:t>:</w:t>
      </w:r>
      <w:r>
        <w:t>”</w:t>
      </w:r>
      <w:r>
        <w:t>会议结束时间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F04B9C" w:rsidRPr="0040412C" w:rsidRDefault="00F04B9C" w:rsidP="00F04B9C">
      <w:pPr>
        <w:pStyle w:val="a6"/>
        <w:ind w:left="360" w:firstLineChars="0" w:firstLine="0"/>
        <w:rPr>
          <w:b/>
        </w:rPr>
      </w:pPr>
      <w:r w:rsidRPr="0040412C">
        <w:rPr>
          <w:rFonts w:hint="eastAsia"/>
          <w:b/>
        </w:rPr>
        <w:t>请求数据：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8E303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8E303C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Cs w:val="21"/>
              </w:rPr>
              <w:t>MEETING_ID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  <w:r w:rsidRPr="00762906">
        <w:rPr>
          <w:rFonts w:hint="eastAsia"/>
          <w:b/>
        </w:rPr>
        <w:t>返回数据：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1"/>
        <w:gridCol w:w="2783"/>
        <w:gridCol w:w="1481"/>
        <w:gridCol w:w="344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9E6024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MEETING_</w:t>
            </w:r>
            <w:r w:rsidR="0041154C"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lastRenderedPageBreak/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9755CA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>CRATE</w:t>
            </w:r>
            <w:r>
              <w:rPr>
                <w:rFonts w:hint="eastAsia"/>
              </w:rPr>
              <w:t>_NAME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会议举办人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25584C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START_TIME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会议开始时间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4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DC3998" w:rsidP="0079255E">
            <w:pPr>
              <w:widowControl/>
              <w:jc w:val="center"/>
              <w:rPr>
                <w:kern w:val="0"/>
                <w:szCs w:val="21"/>
              </w:rPr>
            </w:pPr>
            <w:r w:rsidRPr="0021559D">
              <w:t>PIC_PATH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会议图片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DC3998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5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A322D5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MEETING_NAME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6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461E92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MEETING_DESC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会议介绍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7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B02D3E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TB_MEETING_MEMBER</w:t>
            </w:r>
            <w:r>
              <w:rPr>
                <w:rFonts w:hint="eastAsia"/>
              </w:rPr>
              <w:t>_COUNT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参会人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9232E1" w:rsidRDefault="00F04B9C" w:rsidP="0079255E">
            <w:pPr>
              <w:widowControl/>
              <w:jc w:val="center"/>
              <w:rPr>
                <w:rFonts w:cs="宋体"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8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A07EFD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>TB_MEETING_TOPIC</w:t>
            </w:r>
            <w:r>
              <w:rPr>
                <w:rFonts w:hint="eastAsia"/>
              </w:rPr>
              <w:t>S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议题列表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A07EFD" w:rsidP="0079255E">
            <w:pPr>
              <w:widowControl/>
              <w:jc w:val="center"/>
            </w:pPr>
            <w:r>
              <w:t>TB_MEETING_TOPIC</w:t>
            </w:r>
          </w:p>
        </w:tc>
      </w:tr>
      <w:tr w:rsidR="00F04B9C" w:rsidRPr="00EB658C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9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9232E1" w:rsidRDefault="00563BF9" w:rsidP="00563BF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END_TIME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9232E1" w:rsidRDefault="00F04B9C" w:rsidP="0079255E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会议结束时间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9232E1" w:rsidRDefault="00F04B9C" w:rsidP="0079255E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</w:rPr>
              <w:t>VARCHAR2(20)</w:t>
            </w:r>
          </w:p>
        </w:tc>
      </w:tr>
    </w:tbl>
    <w:p w:rsidR="00F04B9C" w:rsidRDefault="00F04B9C" w:rsidP="00F04B9C"/>
    <w:p w:rsidR="00F04B9C" w:rsidRDefault="001B72C5" w:rsidP="00F04B9C">
      <w:pPr>
        <w:pStyle w:val="a6"/>
        <w:ind w:left="360" w:firstLineChars="0" w:firstLine="0"/>
        <w:rPr>
          <w:b/>
        </w:rPr>
      </w:pPr>
      <w:r>
        <w:t>TB_MEETING_TOPIC</w:t>
      </w:r>
      <w:r w:rsidR="00F04B9C">
        <w:t>—</w:t>
      </w:r>
      <w:r w:rsidR="00F04B9C">
        <w:rPr>
          <w:rFonts w:hint="eastAsia"/>
        </w:rPr>
        <w:t>议题对象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5"/>
        <w:gridCol w:w="1810"/>
        <w:gridCol w:w="1806"/>
        <w:gridCol w:w="3765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084C86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>TOPIC</w:t>
            </w:r>
            <w:r>
              <w:rPr>
                <w:rFonts w:hint="eastAsia"/>
              </w:rPr>
              <w:t>_STATUS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议题状态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D10976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TOPIC</w:t>
            </w:r>
            <w:r>
              <w:rPr>
                <w:rFonts w:hint="eastAsia"/>
              </w:rPr>
              <w:t>_</w:t>
            </w:r>
            <w:r w:rsidR="00E60D4E">
              <w:t xml:space="preserve"> COUTENT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议题名称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D276DA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MEMBER</w:t>
            </w:r>
            <w:r>
              <w:rPr>
                <w:rFonts w:hint="eastAsia"/>
              </w:rPr>
              <w:t>_NAME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议题人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4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CE16EC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MEMBER</w:t>
            </w:r>
            <w:r>
              <w:rPr>
                <w:rFonts w:hint="eastAsia"/>
              </w:rPr>
              <w:t>_PHOTO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CE16EC" w:rsidP="0079255E">
            <w:pPr>
              <w:widowControl/>
              <w:jc w:val="center"/>
            </w:pPr>
            <w:r>
              <w:rPr>
                <w:rFonts w:hint="eastAsia"/>
              </w:rPr>
              <w:t>议题人头像路径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CE16EC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5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97155B" w:rsidP="00EF3EED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TOPIC</w:t>
            </w:r>
            <w:r>
              <w:rPr>
                <w:rFonts w:hint="eastAsia"/>
              </w:rPr>
              <w:t>_DESC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议题介绍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605D6A">
            <w:pPr>
              <w:widowControl/>
              <w:jc w:val="center"/>
            </w:pPr>
            <w:r>
              <w:rPr>
                <w:rFonts w:hint="eastAsia"/>
              </w:rPr>
              <w:t>VARCHAR2(</w:t>
            </w:r>
            <w:r w:rsidR="00605D6A">
              <w:rPr>
                <w:rFonts w:hint="eastAsia"/>
              </w:rPr>
              <w:t>10</w:t>
            </w:r>
            <w:r>
              <w:rPr>
                <w:rFonts w:hint="eastAsia"/>
              </w:rPr>
              <w:t>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6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D862D7" w:rsidP="00D862D7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TB_MEETING_CHAT</w:t>
            </w:r>
            <w:r>
              <w:rPr>
                <w:rFonts w:hint="eastAsia"/>
              </w:rPr>
              <w:t>S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议题聊天内容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D862D7" w:rsidP="0079255E">
            <w:pPr>
              <w:widowControl/>
              <w:jc w:val="center"/>
            </w:pPr>
            <w:r>
              <w:t>TB_MEETING_CHAT</w:t>
            </w:r>
          </w:p>
        </w:tc>
      </w:tr>
      <w:tr w:rsidR="00605D6A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5D6A" w:rsidRDefault="00605D6A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7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5D6A" w:rsidRDefault="00605D6A" w:rsidP="00D862D7">
            <w:pPr>
              <w:widowControl/>
            </w:pPr>
            <w:r>
              <w:rPr>
                <w:rFonts w:hint="eastAsia"/>
              </w:rPr>
              <w:t>TOPIC_FILE_NAME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5D6A" w:rsidRDefault="00605D6A" w:rsidP="0079255E">
            <w:pPr>
              <w:widowControl/>
              <w:jc w:val="center"/>
            </w:pPr>
            <w:r>
              <w:rPr>
                <w:rFonts w:hint="eastAsia"/>
              </w:rPr>
              <w:t>议题文件名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5D6A" w:rsidRDefault="00605D6A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E27771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7771" w:rsidRDefault="00E27771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8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7771" w:rsidRDefault="00E27771" w:rsidP="00D862D7">
            <w:pPr>
              <w:widowControl/>
            </w:pPr>
            <w:r>
              <w:rPr>
                <w:rFonts w:hint="eastAsia"/>
              </w:rPr>
              <w:t>TOPIC_TASK_ID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7771" w:rsidRDefault="00E27771" w:rsidP="0079255E">
            <w:pPr>
              <w:widowControl/>
              <w:jc w:val="center"/>
            </w:pPr>
            <w:r>
              <w:rPr>
                <w:rFonts w:hint="eastAsia"/>
              </w:rPr>
              <w:t>议题文件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7771" w:rsidRDefault="00E27771" w:rsidP="00E27771">
            <w:pPr>
              <w:widowControl/>
              <w:jc w:val="center"/>
            </w:pPr>
            <w:r>
              <w:rPr>
                <w:rFonts w:hint="eastAsia"/>
              </w:rPr>
              <w:t>VARCHAR2(30)</w:t>
            </w: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</w:p>
    <w:p w:rsidR="00F04B9C" w:rsidRDefault="00BC4421" w:rsidP="00F04B9C">
      <w:pPr>
        <w:pStyle w:val="a6"/>
        <w:ind w:left="360" w:firstLineChars="0" w:firstLine="0"/>
        <w:rPr>
          <w:b/>
        </w:rPr>
      </w:pPr>
      <w:r>
        <w:t>TB_MEETING_CHAT</w:t>
      </w:r>
      <w:r w:rsidR="00F04B9C">
        <w:t>—</w:t>
      </w:r>
      <w:r w:rsidR="00F04B9C">
        <w:rPr>
          <w:rFonts w:hint="eastAsia"/>
        </w:rPr>
        <w:t>聊天内容对象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B4646F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>MEMBER</w:t>
            </w:r>
            <w:r>
              <w:rPr>
                <w:rFonts w:hint="eastAsia"/>
              </w:rPr>
              <w:t>_NAME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发言人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D86A84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PUBLISH_TIME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发言时间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D86A84" w:rsidRDefault="00D86A84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CHAT _CONTENT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发言内容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7F3A42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F3A42" w:rsidRDefault="007F3A42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4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F3A42" w:rsidRDefault="007F3A42" w:rsidP="0079255E">
            <w:pPr>
              <w:widowControl/>
              <w:jc w:val="center"/>
            </w:pPr>
            <w:r w:rsidRPr="00591CA1">
              <w:t>JTFILE_TASK_ID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F3A42" w:rsidRDefault="007F3A42" w:rsidP="0079255E">
            <w:pPr>
              <w:widowControl/>
              <w:jc w:val="center"/>
            </w:pPr>
            <w:r>
              <w:rPr>
                <w:rFonts w:hint="eastAsia"/>
              </w:rPr>
              <w:t>聊天内容附件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F3A42" w:rsidRDefault="007F3A42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</w:tbl>
    <w:p w:rsidR="00F04B9C" w:rsidRDefault="00F04B9C" w:rsidP="00F04B9C"/>
    <w:p w:rsidR="00F04B9C" w:rsidRDefault="00F04B9C" w:rsidP="00F04B9C"/>
    <w:p w:rsidR="00F04B9C" w:rsidRPr="00693C17" w:rsidRDefault="00F04B9C" w:rsidP="00DA184D">
      <w:pPr>
        <w:pStyle w:val="2"/>
      </w:pPr>
      <w:r>
        <w:rPr>
          <w:rFonts w:hint="eastAsia"/>
        </w:rPr>
        <w:t>保存聊天记录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>
        <w:rPr>
          <w:rFonts w:hint="eastAsia"/>
        </w:rPr>
        <w:t>无主讲会议。</w:t>
      </w:r>
    </w:p>
    <w:p w:rsidR="00F04B9C" w:rsidRDefault="00F04B9C" w:rsidP="00F04B9C">
      <w:pPr>
        <w:pStyle w:val="a6"/>
        <w:ind w:left="360" w:firstLineChars="0" w:firstLine="0"/>
      </w:pPr>
      <w:r>
        <w:rPr>
          <w:rFonts w:hint="eastAsia"/>
          <w:b/>
        </w:rPr>
        <w:t>相关表：</w:t>
      </w:r>
      <w:r>
        <w:rPr>
          <w:rFonts w:hint="eastAsia"/>
        </w:rPr>
        <w:t xml:space="preserve"> T_MEETING_</w:t>
      </w:r>
      <w:r>
        <w:t>CHAT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 w:rsidR="00F36C3B">
        <w:rPr>
          <w:rFonts w:hint="eastAsia"/>
        </w:rPr>
        <w:t>MEETING</w:t>
      </w:r>
      <w:r w:rsidR="00F36C3B">
        <w:t>_</w:t>
      </w:r>
      <w:r w:rsidR="0041154C"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111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</w:t>
      </w:r>
      <w:r w:rsidR="00D87843">
        <w:t>TOPIC</w:t>
      </w:r>
      <w:r w:rsidR="00D87843">
        <w:rPr>
          <w:rFonts w:hint="eastAsia"/>
        </w:rPr>
        <w:t>_ID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001001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062903">
        <w:rPr>
          <w:rFonts w:hint="eastAsia"/>
        </w:rPr>
        <w:t>MEMBER_NAME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t>发言人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D5323B">
        <w:rPr>
          <w:rFonts w:hint="eastAsia"/>
        </w:rPr>
        <w:t>PUBLISH_TIME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发言时间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224A0B">
        <w:rPr>
          <w:rFonts w:hint="eastAsia"/>
        </w:rPr>
        <w:t>CHAT</w:t>
      </w:r>
      <w:r w:rsidR="00872DC7">
        <w:rPr>
          <w:rFonts w:hint="eastAsia"/>
        </w:rPr>
        <w:t>_CONTENT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发言内容</w:t>
      </w:r>
      <w:proofErr w:type="gramStart"/>
      <w:r>
        <w:t>”</w:t>
      </w:r>
      <w:proofErr w:type="gramEnd"/>
      <w:r w:rsidR="0099463A">
        <w:rPr>
          <w:rFonts w:hint="eastAsia"/>
        </w:rPr>
        <w:t>,</w:t>
      </w:r>
      <w:proofErr w:type="gramStart"/>
      <w:r w:rsidR="0099463A">
        <w:t>”</w:t>
      </w:r>
      <w:proofErr w:type="gramEnd"/>
      <w:r w:rsidR="0099463A">
        <w:t>CHAT</w:t>
      </w:r>
      <w:r w:rsidR="0099463A" w:rsidRPr="00254AB2">
        <w:t>_TYPE</w:t>
      </w:r>
      <w:proofErr w:type="gramStart"/>
      <w:r w:rsidR="0099463A">
        <w:t>”</w:t>
      </w:r>
      <w:proofErr w:type="gramEnd"/>
      <w:r w:rsidR="0099463A">
        <w:rPr>
          <w:rFonts w:hint="eastAsia"/>
        </w:rPr>
        <w:t>:</w:t>
      </w:r>
      <w:proofErr w:type="gramStart"/>
      <w:r w:rsidR="0099463A">
        <w:t>”</w:t>
      </w:r>
      <w:proofErr w:type="gramEnd"/>
      <w:r w:rsidR="0099463A">
        <w:rPr>
          <w:rFonts w:hint="eastAsia"/>
        </w:rPr>
        <w:t>1</w:t>
      </w:r>
      <w:proofErr w:type="gramStart"/>
      <w:r w:rsidR="0099463A">
        <w:t>”</w:t>
      </w:r>
      <w:proofErr w:type="gramEnd"/>
      <w:r w:rsidR="0099463A">
        <w:rPr>
          <w:rFonts w:hint="eastAsia"/>
        </w:rPr>
        <w:t>,</w:t>
      </w:r>
      <w:proofErr w:type="gramStart"/>
      <w:r w:rsidR="0099463A">
        <w:t>”</w:t>
      </w:r>
      <w:proofErr w:type="gramEnd"/>
      <w:r w:rsidR="0099463A" w:rsidRPr="0099463A">
        <w:t xml:space="preserve"> </w:t>
      </w:r>
      <w:r w:rsidR="0099463A">
        <w:t>MEMBER_ID</w:t>
      </w:r>
      <w:proofErr w:type="gramStart"/>
      <w:r w:rsidR="0099463A">
        <w:t>”</w:t>
      </w:r>
      <w:proofErr w:type="gramEnd"/>
      <w:r w:rsidR="0099463A">
        <w:rPr>
          <w:rFonts w:hint="eastAsia"/>
        </w:rPr>
        <w:t>:</w:t>
      </w:r>
      <w:proofErr w:type="gramStart"/>
      <w:r w:rsidR="0099463A">
        <w:t>”</w:t>
      </w:r>
      <w:proofErr w:type="gramEnd"/>
      <w:r w:rsidR="0099463A">
        <w:rPr>
          <w:rFonts w:hint="eastAsia"/>
        </w:rPr>
        <w:t>111</w:t>
      </w:r>
      <w:proofErr w:type="gramStart"/>
      <w:r w:rsidR="0099463A">
        <w:t>”</w:t>
      </w:r>
      <w:proofErr w:type="gramEnd"/>
      <w:r>
        <w:rPr>
          <w:rFonts w:hint="eastAsia"/>
        </w:rPr>
        <w:t xml:space="preserve"> </w:t>
      </w:r>
      <w:r w:rsidR="00DF77C0">
        <w:rPr>
          <w:rFonts w:hint="eastAsia"/>
        </w:rPr>
        <w:t>,</w:t>
      </w:r>
      <w:proofErr w:type="gramStart"/>
      <w:r w:rsidR="00DF77C0">
        <w:t>”</w:t>
      </w:r>
      <w:proofErr w:type="gramEnd"/>
      <w:r w:rsidR="0025376E" w:rsidRPr="0025376E">
        <w:t xml:space="preserve"> </w:t>
      </w:r>
      <w:r w:rsidR="0025376E" w:rsidRPr="00591CA1">
        <w:t>JTFILE_TASK_ID</w:t>
      </w:r>
      <w:proofErr w:type="gramStart"/>
      <w:r w:rsidR="00DF77C0">
        <w:t>”</w:t>
      </w:r>
      <w:proofErr w:type="gramEnd"/>
      <w:r w:rsidR="0025376E">
        <w:rPr>
          <w:rFonts w:hint="eastAsia"/>
        </w:rPr>
        <w:t>:</w:t>
      </w:r>
      <w:proofErr w:type="gramStart"/>
      <w:r w:rsidR="0025376E">
        <w:t>”</w:t>
      </w:r>
      <w:proofErr w:type="gramEnd"/>
      <w:r w:rsidR="0025376E">
        <w:rPr>
          <w:rFonts w:hint="eastAsia"/>
        </w:rPr>
        <w:t>附件</w:t>
      </w:r>
      <w:r w:rsidR="0025376E">
        <w:rPr>
          <w:rFonts w:hint="eastAsia"/>
        </w:rPr>
        <w:t>ID</w:t>
      </w:r>
      <w:proofErr w:type="gramStart"/>
      <w:r w:rsidR="0025376E">
        <w:t>”</w:t>
      </w:r>
      <w:proofErr w:type="gramEnd"/>
      <w:r>
        <w:rPr>
          <w:rFonts w:hint="eastAsia"/>
        </w:rPr>
        <w:t>}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lastRenderedPageBreak/>
        <w:t>返回值：</w:t>
      </w:r>
      <w:r w:rsidRPr="00030BBB">
        <w:rPr>
          <w:rFonts w:hint="eastAsia"/>
        </w:rPr>
        <w:t>{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}</w:t>
      </w:r>
    </w:p>
    <w:p w:rsidR="00F04B9C" w:rsidRPr="0040412C" w:rsidRDefault="00F04B9C" w:rsidP="00F04B9C">
      <w:pPr>
        <w:pStyle w:val="a6"/>
        <w:ind w:left="360" w:firstLineChars="0" w:firstLine="0"/>
        <w:rPr>
          <w:b/>
        </w:rPr>
      </w:pPr>
      <w:r w:rsidRPr="0040412C">
        <w:rPr>
          <w:rFonts w:hint="eastAsia"/>
          <w:b/>
        </w:rPr>
        <w:t>请求数据：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935477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MEETING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D87843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>TOPIC</w:t>
            </w:r>
            <w:r>
              <w:rPr>
                <w:rFonts w:hint="eastAsia"/>
              </w:rPr>
              <w:t>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议题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062903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MEMBER_NAME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发言人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4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D5323B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PUBLISH_TIME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发言时间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5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872DC7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CHAT _CONTENT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发言内容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0C5A46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3A557F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557F" w:rsidRDefault="003A557F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6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557F" w:rsidRDefault="003A557F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CHAT</w:t>
            </w:r>
            <w:r w:rsidRPr="00254AB2">
              <w:t xml:space="preserve"> _TYPE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557F" w:rsidRDefault="003A557F" w:rsidP="0079255E">
            <w:pPr>
              <w:widowControl/>
              <w:jc w:val="center"/>
            </w:pPr>
            <w:r>
              <w:rPr>
                <w:rFonts w:ascii="宋体" w:eastAsia="宋体" w:hAnsi="宋体" w:cs="宋体" w:hint="eastAsia"/>
              </w:rPr>
              <w:t>聊天</w:t>
            </w: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557F" w:rsidRDefault="006E6587" w:rsidP="006E6587">
            <w:pPr>
              <w:widowControl/>
              <w:jc w:val="center"/>
            </w:pPr>
            <w:r>
              <w:rPr>
                <w:rFonts w:hint="eastAsia"/>
              </w:rPr>
              <w:t>VARCHAR2(10)</w:t>
            </w:r>
          </w:p>
        </w:tc>
      </w:tr>
      <w:tr w:rsidR="00AD42EE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D42EE" w:rsidRDefault="00CC381D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7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D42EE" w:rsidRDefault="00CC381D" w:rsidP="0079255E">
            <w:pPr>
              <w:widowControl/>
              <w:jc w:val="center"/>
            </w:pPr>
            <w:r>
              <w:t>MEMBER_ID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D42EE" w:rsidRDefault="00CC381D" w:rsidP="0079255E">
            <w:pPr>
              <w:widowControl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人员ID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D42EE" w:rsidRDefault="00CC381D" w:rsidP="006E6587">
            <w:pPr>
              <w:widowControl/>
              <w:jc w:val="center"/>
            </w:pPr>
            <w:r>
              <w:rPr>
                <w:rFonts w:hint="eastAsia"/>
              </w:rPr>
              <w:t>VARCHAR2(30)</w:t>
            </w:r>
          </w:p>
        </w:tc>
      </w:tr>
      <w:tr w:rsidR="00983E65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3E65" w:rsidRDefault="00983E65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8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3E65" w:rsidRDefault="00983E65" w:rsidP="0079255E">
            <w:pPr>
              <w:widowControl/>
              <w:jc w:val="center"/>
            </w:pPr>
            <w:r w:rsidRPr="00591CA1">
              <w:t>JTFILE_TASK_ID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3E65" w:rsidRDefault="00983E65" w:rsidP="0079255E">
            <w:pPr>
              <w:widowControl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附件ID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3E65" w:rsidRDefault="00983E65" w:rsidP="006E6587">
            <w:pPr>
              <w:widowControl/>
              <w:jc w:val="center"/>
            </w:pPr>
            <w:r>
              <w:rPr>
                <w:rFonts w:hint="eastAsia"/>
              </w:rPr>
              <w:t>VARCHAR2(30)</w:t>
            </w: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  <w:r w:rsidRPr="00762906">
        <w:rPr>
          <w:rFonts w:hint="eastAsia"/>
          <w:b/>
        </w:rPr>
        <w:t>返回数据：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F04B9C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esult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</w:tbl>
    <w:p w:rsidR="00F04B9C" w:rsidRDefault="00F04B9C" w:rsidP="00F04B9C"/>
    <w:p w:rsidR="00F04B9C" w:rsidRPr="00693C17" w:rsidRDefault="00F04B9C" w:rsidP="00DA184D">
      <w:pPr>
        <w:pStyle w:val="2"/>
      </w:pPr>
      <w:r>
        <w:rPr>
          <w:rFonts w:hint="eastAsia"/>
        </w:rPr>
        <w:t>获取聊天记录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>
        <w:rPr>
          <w:rFonts w:hint="eastAsia"/>
        </w:rPr>
        <w:t>无主讲会议。</w:t>
      </w:r>
    </w:p>
    <w:p w:rsidR="00F04B9C" w:rsidRDefault="00F04B9C" w:rsidP="00F04B9C">
      <w:pPr>
        <w:pStyle w:val="a6"/>
        <w:ind w:left="360" w:firstLineChars="0" w:firstLine="0"/>
      </w:pPr>
      <w:r>
        <w:rPr>
          <w:rFonts w:hint="eastAsia"/>
          <w:b/>
        </w:rPr>
        <w:t>相关表：</w:t>
      </w:r>
      <w:r>
        <w:rPr>
          <w:rFonts w:hint="eastAsia"/>
        </w:rPr>
        <w:t xml:space="preserve"> T_MEETING_</w:t>
      </w:r>
      <w:r>
        <w:t>CHAT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 w:rsidR="00180C6D">
        <w:rPr>
          <w:rFonts w:hint="eastAsia"/>
        </w:rPr>
        <w:t>MEETING_</w:t>
      </w:r>
      <w:r w:rsidR="0041154C"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111</w:t>
      </w:r>
      <w:r>
        <w:t>”</w:t>
      </w:r>
      <w:proofErr w:type="gramStart"/>
      <w:r>
        <w:rPr>
          <w:rFonts w:hint="eastAsia"/>
        </w:rPr>
        <w:t>,</w:t>
      </w:r>
      <w:r>
        <w:t>“</w:t>
      </w:r>
      <w:proofErr w:type="gramEnd"/>
      <w:r w:rsidR="00A07D2B">
        <w:rPr>
          <w:rFonts w:hint="eastAsia"/>
        </w:rPr>
        <w:t>TOPIC_ID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001001</w:t>
      </w:r>
      <w:r>
        <w:t>”</w:t>
      </w:r>
      <w:r>
        <w:rPr>
          <w:rFonts w:hint="eastAsia"/>
        </w:rPr>
        <w:t>}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返回值：</w:t>
      </w:r>
      <w:r>
        <w:rPr>
          <w:rFonts w:hint="eastAsia"/>
          <w:b/>
        </w:rPr>
        <w:t>[</w:t>
      </w:r>
      <w:r>
        <w:rPr>
          <w:rFonts w:hint="eastAsia"/>
        </w:rPr>
        <w:t>{</w:t>
      </w:r>
      <w:r>
        <w:t>“</w:t>
      </w:r>
      <w:r w:rsidR="00180C6D">
        <w:rPr>
          <w:rFonts w:hint="eastAsia"/>
        </w:rPr>
        <w:t>MEETING_</w:t>
      </w:r>
      <w:r w:rsidR="0041154C"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111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</w:t>
      </w:r>
      <w:r w:rsidR="00A07D2B">
        <w:rPr>
          <w:rFonts w:hint="eastAsia"/>
        </w:rPr>
        <w:t>TOPIC_ID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001001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062903">
        <w:rPr>
          <w:rFonts w:hint="eastAsia"/>
        </w:rPr>
        <w:t>MEMBER_NAME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t>发言人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D5323B">
        <w:rPr>
          <w:rFonts w:hint="eastAsia"/>
        </w:rPr>
        <w:t>PUBLISH_TIME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发言时间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872DC7">
        <w:rPr>
          <w:rFonts w:hint="eastAsia"/>
        </w:rPr>
        <w:t>CHAT _CONTENT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发言内容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27552C" w:rsidRPr="0027552C">
        <w:rPr>
          <w:rFonts w:hint="eastAsia"/>
        </w:rPr>
        <w:t xml:space="preserve"> </w:t>
      </w:r>
      <w:r w:rsidR="0027552C">
        <w:rPr>
          <w:rFonts w:hint="eastAsia"/>
        </w:rPr>
        <w:t>MEMBER_NAME_PHOTO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发言人头像</w:t>
      </w:r>
      <w:r w:rsidR="0027552C">
        <w:rPr>
          <w:rFonts w:hint="eastAsia"/>
        </w:rPr>
        <w:t>路径</w:t>
      </w:r>
      <w:proofErr w:type="gramStart"/>
      <w:r>
        <w:t>”</w:t>
      </w:r>
      <w:proofErr w:type="gramEnd"/>
      <w:r w:rsidR="002C37DF">
        <w:rPr>
          <w:rFonts w:hint="eastAsia"/>
        </w:rPr>
        <w:t>,</w:t>
      </w:r>
      <w:proofErr w:type="gramStart"/>
      <w:r w:rsidR="002C37DF">
        <w:t>”</w:t>
      </w:r>
      <w:proofErr w:type="gramEnd"/>
      <w:r w:rsidR="002C37DF" w:rsidRPr="002C37DF">
        <w:t xml:space="preserve"> </w:t>
      </w:r>
      <w:r w:rsidR="002C37DF" w:rsidRPr="00591CA1">
        <w:t>JTFILE_TASK_ID</w:t>
      </w:r>
      <w:proofErr w:type="gramStart"/>
      <w:r w:rsidR="002C37DF">
        <w:t>”</w:t>
      </w:r>
      <w:proofErr w:type="gramEnd"/>
      <w:r w:rsidR="002C37DF">
        <w:rPr>
          <w:rFonts w:hint="eastAsia"/>
        </w:rPr>
        <w:t>:</w:t>
      </w:r>
      <w:proofErr w:type="gramStart"/>
      <w:r w:rsidR="002C37DF">
        <w:t>”</w:t>
      </w:r>
      <w:proofErr w:type="gramEnd"/>
      <w:r w:rsidR="002C37DF" w:rsidRPr="002C37DF">
        <w:t xml:space="preserve"> </w:t>
      </w:r>
      <w:r w:rsidR="002C37DF">
        <w:t>附件</w:t>
      </w:r>
      <w:r w:rsidR="002C37DF">
        <w:rPr>
          <w:rFonts w:hint="eastAsia"/>
        </w:rPr>
        <w:t>ID</w:t>
      </w:r>
      <w:proofErr w:type="gramStart"/>
      <w:r w:rsidR="002C37DF">
        <w:t>”</w:t>
      </w:r>
      <w:proofErr w:type="gramEnd"/>
      <w:r>
        <w:rPr>
          <w:rFonts w:hint="eastAsia"/>
        </w:rPr>
        <w:t>}]</w:t>
      </w:r>
    </w:p>
    <w:p w:rsidR="00F04B9C" w:rsidRPr="0040412C" w:rsidRDefault="00F04B9C" w:rsidP="00F04B9C">
      <w:pPr>
        <w:pStyle w:val="a6"/>
        <w:ind w:left="360" w:firstLineChars="0" w:firstLine="0"/>
        <w:rPr>
          <w:b/>
        </w:rPr>
      </w:pPr>
      <w:r w:rsidRPr="0040412C">
        <w:rPr>
          <w:rFonts w:hint="eastAsia"/>
          <w:b/>
        </w:rPr>
        <w:t>请求数据：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361D3C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MEETING_ID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A07D2B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TOPIC_ID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议题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  <w:r w:rsidRPr="00762906">
        <w:rPr>
          <w:rFonts w:hint="eastAsia"/>
          <w:b/>
        </w:rPr>
        <w:t>返回数据：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2"/>
        <w:gridCol w:w="2179"/>
        <w:gridCol w:w="1683"/>
        <w:gridCol w:w="3642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D12323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MEETING_ID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A07D2B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TOPIC_ID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议题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062903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MEMBER_NAME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发言人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4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D5323B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PUBLISH_TIME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发言时间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5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872DC7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CHAT _CONTENT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发言内容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Bolb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6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2C612C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MEMBER_NAME_PHOTO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发言人头像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C93864" w:rsidP="00C93864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2807C7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807C7" w:rsidRDefault="002807C7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7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807C7" w:rsidRDefault="002807C7" w:rsidP="0079255E">
            <w:pPr>
              <w:widowControl/>
              <w:jc w:val="center"/>
            </w:pPr>
            <w:r w:rsidRPr="00591CA1">
              <w:t>JTFILE_TASK_ID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807C7" w:rsidRDefault="002807C7" w:rsidP="0079255E">
            <w:pPr>
              <w:widowControl/>
              <w:jc w:val="center"/>
            </w:pPr>
            <w:r>
              <w:t>附件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807C7" w:rsidRDefault="002807C7" w:rsidP="00C93864">
            <w:pPr>
              <w:widowControl/>
              <w:jc w:val="center"/>
            </w:pPr>
            <w:r>
              <w:rPr>
                <w:rFonts w:hint="eastAsia"/>
              </w:rPr>
              <w:t>VARCHAR2(30)</w:t>
            </w:r>
          </w:p>
        </w:tc>
      </w:tr>
    </w:tbl>
    <w:p w:rsidR="00F04B9C" w:rsidRDefault="00F04B9C" w:rsidP="00F04B9C"/>
    <w:p w:rsidR="00F04B9C" w:rsidRDefault="00F04B9C" w:rsidP="00F04B9C"/>
    <w:p w:rsidR="00F04B9C" w:rsidRDefault="00F04B9C" w:rsidP="00F04B9C"/>
    <w:p w:rsidR="00F04B9C" w:rsidRPr="00693C17" w:rsidRDefault="00F04B9C" w:rsidP="00655FE4">
      <w:pPr>
        <w:pStyle w:val="2"/>
      </w:pPr>
      <w:r>
        <w:rPr>
          <w:rFonts w:hint="eastAsia"/>
        </w:rPr>
        <w:t>获取议题页面数据、嘉宾议题页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>
        <w:rPr>
          <w:rFonts w:hint="eastAsia"/>
        </w:rPr>
        <w:t>议题页、嘉宾议题页。</w:t>
      </w:r>
    </w:p>
    <w:p w:rsidR="00F04B9C" w:rsidRDefault="00F04B9C" w:rsidP="00F04B9C">
      <w:pPr>
        <w:pStyle w:val="a6"/>
        <w:ind w:left="360" w:firstLineChars="0" w:firstLine="0"/>
      </w:pPr>
      <w:r>
        <w:rPr>
          <w:rFonts w:hint="eastAsia"/>
          <w:b/>
        </w:rPr>
        <w:t>相关表：</w:t>
      </w:r>
      <w:r>
        <w:rPr>
          <w:rFonts w:hint="eastAsia"/>
        </w:rPr>
        <w:t xml:space="preserve"> T_MEETING_</w:t>
      </w:r>
      <w:r>
        <w:t>TOPIC</w:t>
      </w:r>
      <w:r>
        <w:rPr>
          <w:rFonts w:hint="eastAsia"/>
        </w:rPr>
        <w:t>、</w:t>
      </w:r>
      <w:r>
        <w:rPr>
          <w:rFonts w:hint="eastAsia"/>
        </w:rPr>
        <w:t>T_MEETING_</w:t>
      </w:r>
      <w:r>
        <w:t>CHAT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 w:rsidR="00A07D2B">
        <w:rPr>
          <w:rFonts w:hint="eastAsia"/>
        </w:rPr>
        <w:t>TOPIC_ID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001001</w:t>
      </w:r>
      <w:proofErr w:type="gramStart"/>
      <w:r>
        <w:t>”</w:t>
      </w:r>
      <w:r>
        <w:rPr>
          <w:rFonts w:hint="eastAsia"/>
        </w:rPr>
        <w:t xml:space="preserve"> }</w:t>
      </w:r>
      <w:proofErr w:type="gramEnd"/>
    </w:p>
    <w:p w:rsidR="00F04B9C" w:rsidRPr="00924EEA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返回值：</w:t>
      </w:r>
      <w:r>
        <w:rPr>
          <w:rFonts w:hint="eastAsia"/>
        </w:rPr>
        <w:t xml:space="preserve"> {</w:t>
      </w:r>
      <w:r>
        <w:t>“</w:t>
      </w:r>
      <w:r w:rsidR="00A07D2B">
        <w:rPr>
          <w:rFonts w:hint="eastAsia"/>
        </w:rPr>
        <w:t>TOPIC_ID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8D286A">
        <w:rPr>
          <w:rFonts w:hint="eastAsia"/>
        </w:rPr>
        <w:t>MEETING_</w:t>
      </w:r>
      <w:r w:rsidR="0041154C">
        <w:rPr>
          <w:rFonts w:hint="eastAsia"/>
        </w:rPr>
        <w:t>ID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2231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7C64FC">
        <w:rPr>
          <w:rFonts w:hint="eastAsia"/>
        </w:rPr>
        <w:t>TOPIC_COUTENT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 w:rsidR="002717F7">
        <w:rPr>
          <w:rFonts w:hint="eastAsia"/>
        </w:rPr>
        <w:t>议题内容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113456">
        <w:rPr>
          <w:rFonts w:hint="eastAsia"/>
        </w:rPr>
        <w:t>MEMBER_NAME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t>议题人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3D7002" w:rsidRPr="003D700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3D7002">
        <w:rPr>
          <w:rFonts w:ascii="Courier New" w:hAnsi="Courier New" w:cs="Courier New"/>
          <w:color w:val="000000"/>
          <w:kern w:val="0"/>
          <w:sz w:val="20"/>
          <w:szCs w:val="20"/>
        </w:rPr>
        <w:t>MEMBER_NAME</w:t>
      </w:r>
      <w:r w:rsidR="003D7002">
        <w:rPr>
          <w:rFonts w:ascii="Courier New" w:hAnsi="Courier New" w:cs="Courier New" w:hint="eastAsia"/>
          <w:color w:val="000000"/>
          <w:kern w:val="0"/>
          <w:sz w:val="20"/>
          <w:szCs w:val="20"/>
        </w:rPr>
        <w:t>_PHOTO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t>议题人头像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976A4A" w:rsidRPr="00976A4A">
        <w:rPr>
          <w:rFonts w:hint="eastAsia"/>
        </w:rPr>
        <w:t xml:space="preserve"> </w:t>
      </w:r>
      <w:r w:rsidR="00976A4A">
        <w:rPr>
          <w:rFonts w:hint="eastAsia"/>
        </w:rPr>
        <w:t>TOPIC_FILE_NAME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t>议题文件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 w:rsidR="00A17205">
        <w:t>”</w:t>
      </w:r>
      <w:proofErr w:type="gramEnd"/>
      <w:r w:rsidR="00A17205">
        <w:rPr>
          <w:rFonts w:hint="eastAsia"/>
        </w:rPr>
        <w:t>TASK_ID</w:t>
      </w:r>
      <w:proofErr w:type="gramStart"/>
      <w:r w:rsidR="00A17205">
        <w:t>”</w:t>
      </w:r>
      <w:proofErr w:type="gramEnd"/>
      <w:r w:rsidR="00A17205">
        <w:rPr>
          <w:rFonts w:hint="eastAsia"/>
        </w:rPr>
        <w:t>:</w:t>
      </w:r>
      <w:proofErr w:type="gramStart"/>
      <w:r w:rsidR="00A17205">
        <w:t>”</w:t>
      </w:r>
      <w:proofErr w:type="gramEnd"/>
      <w:r w:rsidR="00A17205">
        <w:rPr>
          <w:rFonts w:hint="eastAsia"/>
        </w:rPr>
        <w:t>议题文件</w:t>
      </w:r>
      <w:r w:rsidR="00A17205">
        <w:rPr>
          <w:rFonts w:hint="eastAsia"/>
        </w:rPr>
        <w:t>ID</w:t>
      </w:r>
      <w:proofErr w:type="gramStart"/>
      <w:r w:rsidR="00A17205">
        <w:t>”</w:t>
      </w:r>
      <w:proofErr w:type="gramEnd"/>
      <w:r w:rsidR="00A17205">
        <w:rPr>
          <w:rFonts w:hint="eastAsia"/>
        </w:rPr>
        <w:t>,</w:t>
      </w:r>
      <w:proofErr w:type="gramStart"/>
      <w:r>
        <w:t>”</w:t>
      </w:r>
      <w:proofErr w:type="gramEnd"/>
      <w:r w:rsidR="008D3D1D">
        <w:rPr>
          <w:rFonts w:ascii="Courier New" w:hAnsi="Courier New" w:cs="Courier New"/>
          <w:color w:val="000000"/>
          <w:kern w:val="0"/>
          <w:sz w:val="20"/>
          <w:szCs w:val="20"/>
        </w:rPr>
        <w:t>TOPIC</w:t>
      </w:r>
      <w:r w:rsidR="008D3D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_DESC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议题介绍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C1610F" w:rsidRPr="00C1610F">
        <w:t xml:space="preserve"> </w:t>
      </w:r>
      <w:r w:rsidR="00C1610F">
        <w:t>TB_MEETING_</w:t>
      </w:r>
      <w:r w:rsidR="00C1610F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C1610F">
        <w:t>CHAT</w:t>
      </w:r>
      <w:r w:rsidR="00C1610F">
        <w:rPr>
          <w:rFonts w:hint="eastAsia"/>
        </w:rPr>
        <w:t>S</w:t>
      </w:r>
      <w:proofErr w:type="gramStart"/>
      <w:r>
        <w:t>”</w:t>
      </w:r>
      <w:proofErr w:type="gramEnd"/>
      <w:r>
        <w:rPr>
          <w:rFonts w:hint="eastAsia"/>
        </w:rPr>
        <w:t>:[{</w:t>
      </w:r>
      <w:r>
        <w:t>“</w:t>
      </w:r>
      <w:r w:rsidR="00062903">
        <w:rPr>
          <w:rFonts w:hint="eastAsia"/>
        </w:rPr>
        <w:t>MEMBER_NAME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发言人</w:t>
      </w:r>
      <w:r>
        <w:t>”</w:t>
      </w:r>
      <w:r>
        <w:rPr>
          <w:rFonts w:hint="eastAsia"/>
        </w:rPr>
        <w:t>,</w:t>
      </w:r>
      <w:r>
        <w:t>”</w:t>
      </w:r>
      <w:r w:rsidR="00D5323B">
        <w:rPr>
          <w:rFonts w:hint="eastAsia"/>
        </w:rPr>
        <w:t>PUBLISH_TIME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发言时间</w:t>
      </w:r>
      <w:r>
        <w:t>”</w:t>
      </w:r>
      <w:r>
        <w:rPr>
          <w:rFonts w:hint="eastAsia"/>
        </w:rPr>
        <w:t>,</w:t>
      </w:r>
      <w:r>
        <w:t>”</w:t>
      </w:r>
      <w:r w:rsidR="00872DC7">
        <w:rPr>
          <w:rFonts w:hint="eastAsia"/>
        </w:rPr>
        <w:t>CHAT _CONTENT</w:t>
      </w:r>
      <w:r>
        <w:t>”</w:t>
      </w:r>
      <w:r>
        <w:rPr>
          <w:rFonts w:hint="eastAsia"/>
        </w:rPr>
        <w:t>:</w:t>
      </w:r>
      <w:r>
        <w:t>”</w:t>
      </w:r>
      <w:r>
        <w:t>发言内容</w:t>
      </w:r>
      <w:r>
        <w:t>”</w:t>
      </w:r>
      <w:r w:rsidR="00BB4D20">
        <w:rPr>
          <w:rFonts w:hint="eastAsia"/>
        </w:rPr>
        <w:t>,</w:t>
      </w:r>
      <w:r w:rsidR="00BB4D20">
        <w:t>”</w:t>
      </w:r>
      <w:r w:rsidR="00BB4D20" w:rsidRPr="00BB4D20">
        <w:t xml:space="preserve"> </w:t>
      </w:r>
      <w:r w:rsidR="00BB4D20">
        <w:t>ID”</w:t>
      </w:r>
      <w:r w:rsidR="00BB4D20">
        <w:rPr>
          <w:rFonts w:hint="eastAsia"/>
        </w:rPr>
        <w:t>:</w:t>
      </w:r>
      <w:r w:rsidR="00BB4D20">
        <w:t>”</w:t>
      </w:r>
      <w:r w:rsidR="00BB4D20">
        <w:t>聊天内容</w:t>
      </w:r>
      <w:r w:rsidR="00BB4D20">
        <w:rPr>
          <w:rFonts w:hint="eastAsia"/>
        </w:rPr>
        <w:t>ID</w:t>
      </w:r>
      <w:r w:rsidR="00BB4D20">
        <w:t>”</w:t>
      </w:r>
      <w:r>
        <w:rPr>
          <w:rFonts w:hint="eastAsia"/>
        </w:rPr>
        <w:t>}]}</w:t>
      </w:r>
    </w:p>
    <w:p w:rsidR="00F04B9C" w:rsidRPr="0040412C" w:rsidRDefault="00F04B9C" w:rsidP="00F04B9C">
      <w:pPr>
        <w:pStyle w:val="a6"/>
        <w:ind w:left="360" w:firstLineChars="0" w:firstLine="0"/>
        <w:rPr>
          <w:b/>
        </w:rPr>
      </w:pPr>
      <w:r w:rsidRPr="0040412C">
        <w:rPr>
          <w:rFonts w:hint="eastAsia"/>
          <w:b/>
        </w:rPr>
        <w:t>请求数据：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A07D2B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TOPIC_ID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议题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</w:p>
    <w:p w:rsidR="00F04B9C" w:rsidRDefault="00F04B9C" w:rsidP="00F04B9C">
      <w:pPr>
        <w:pStyle w:val="a6"/>
        <w:ind w:left="360" w:firstLineChars="0" w:firstLine="0"/>
        <w:rPr>
          <w:b/>
        </w:rPr>
      </w:pPr>
    </w:p>
    <w:p w:rsidR="00F04B9C" w:rsidRPr="0096548A" w:rsidRDefault="00F04B9C" w:rsidP="00F04B9C">
      <w:pPr>
        <w:pStyle w:val="a6"/>
        <w:ind w:left="360" w:firstLineChars="0" w:firstLine="0"/>
        <w:rPr>
          <w:b/>
        </w:rPr>
      </w:pPr>
      <w:r w:rsidRPr="00762906">
        <w:rPr>
          <w:rFonts w:hint="eastAsia"/>
          <w:b/>
        </w:rPr>
        <w:t>返回数据：</w:t>
      </w:r>
    </w:p>
    <w:tbl>
      <w:tblPr>
        <w:tblW w:w="5012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"/>
        <w:gridCol w:w="2071"/>
        <w:gridCol w:w="2520"/>
        <w:gridCol w:w="2783"/>
      </w:tblGrid>
      <w:tr w:rsidR="00F04B9C" w:rsidRPr="00727D8F" w:rsidTr="009B72AA">
        <w:trPr>
          <w:trHeight w:val="372"/>
          <w:tblHeader/>
          <w:tblCellSpacing w:w="0" w:type="dxa"/>
        </w:trPr>
        <w:tc>
          <w:tcPr>
            <w:tcW w:w="6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1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9B72AA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192F73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MEETING_</w:t>
            </w:r>
            <w:r w:rsidR="0041154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1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F04B9C" w:rsidRPr="00727D8F" w:rsidTr="009B72AA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A07D2B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TOPIC_ID</w:t>
            </w:r>
          </w:p>
        </w:tc>
        <w:tc>
          <w:tcPr>
            <w:tcW w:w="1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议题</w:t>
            </w:r>
            <w:r>
              <w:rPr>
                <w:rFonts w:hint="eastAsia"/>
              </w:rPr>
              <w:t>ID</w:t>
            </w:r>
          </w:p>
        </w:tc>
        <w:tc>
          <w:tcPr>
            <w:tcW w:w="1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F04B9C" w:rsidRPr="00727D8F" w:rsidTr="009B72AA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7C64FC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TOPIC_COUTENT</w:t>
            </w:r>
          </w:p>
        </w:tc>
        <w:tc>
          <w:tcPr>
            <w:tcW w:w="1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DA2605" w:rsidP="0079255E">
            <w:pPr>
              <w:widowControl/>
              <w:jc w:val="center"/>
            </w:pPr>
            <w:r>
              <w:rPr>
                <w:rFonts w:hint="eastAsia"/>
              </w:rPr>
              <w:t>议题内容</w:t>
            </w:r>
          </w:p>
        </w:tc>
        <w:tc>
          <w:tcPr>
            <w:tcW w:w="1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F04B9C" w:rsidRPr="00727D8F" w:rsidTr="009B72AA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4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113456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MEMBER_NAME</w:t>
            </w:r>
          </w:p>
        </w:tc>
        <w:tc>
          <w:tcPr>
            <w:tcW w:w="1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议题人</w:t>
            </w:r>
          </w:p>
        </w:tc>
        <w:tc>
          <w:tcPr>
            <w:tcW w:w="1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F04B9C" w:rsidRPr="00727D8F" w:rsidTr="009B72AA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5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3D7002" w:rsidP="00405529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MEMBER_NAME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_PHOTO</w:t>
            </w:r>
          </w:p>
        </w:tc>
        <w:tc>
          <w:tcPr>
            <w:tcW w:w="1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议题人头像</w:t>
            </w:r>
            <w:r w:rsidR="003D7002">
              <w:rPr>
                <w:rFonts w:hint="eastAsia"/>
              </w:rPr>
              <w:t>路径</w:t>
            </w:r>
          </w:p>
        </w:tc>
        <w:tc>
          <w:tcPr>
            <w:tcW w:w="1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3D7002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F04B9C" w:rsidRPr="00727D8F" w:rsidTr="009B72AA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6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3373AE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TOPIC_FILE_NAME</w:t>
            </w:r>
          </w:p>
        </w:tc>
        <w:tc>
          <w:tcPr>
            <w:tcW w:w="1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议题文件</w:t>
            </w:r>
          </w:p>
        </w:tc>
        <w:tc>
          <w:tcPr>
            <w:tcW w:w="1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3D7002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F04B9C" w:rsidRPr="00727D8F" w:rsidTr="009B72AA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7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022BDA" w:rsidP="00BB53FE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TOPIC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_DESC</w:t>
            </w:r>
          </w:p>
        </w:tc>
        <w:tc>
          <w:tcPr>
            <w:tcW w:w="1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议题介绍</w:t>
            </w:r>
          </w:p>
        </w:tc>
        <w:tc>
          <w:tcPr>
            <w:tcW w:w="1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F04B9C" w:rsidRPr="00727D8F" w:rsidTr="009B72AA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8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B5364F" w:rsidP="00BB53FE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TB_MEETING_</w:t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r>
              <w:t>CHAT</w:t>
            </w:r>
            <w:r>
              <w:rPr>
                <w:rFonts w:hint="eastAsia"/>
              </w:rPr>
              <w:t>S</w:t>
            </w:r>
          </w:p>
        </w:tc>
        <w:tc>
          <w:tcPr>
            <w:tcW w:w="1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议题聊天内容</w:t>
            </w:r>
          </w:p>
        </w:tc>
        <w:tc>
          <w:tcPr>
            <w:tcW w:w="1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2267E6" w:rsidP="0079255E">
            <w:pPr>
              <w:widowControl/>
              <w:jc w:val="center"/>
            </w:pPr>
            <w:r>
              <w:t>TB_MEETING_</w:t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r>
              <w:t>CHAT</w:t>
            </w:r>
          </w:p>
        </w:tc>
      </w:tr>
      <w:tr w:rsidR="00C04694" w:rsidRPr="00727D8F" w:rsidTr="009B72AA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4694" w:rsidRDefault="00C04694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9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4694" w:rsidRDefault="00C04694" w:rsidP="00BB53FE">
            <w:pPr>
              <w:widowControl/>
            </w:pPr>
            <w:r>
              <w:rPr>
                <w:rFonts w:hint="eastAsia"/>
              </w:rPr>
              <w:t>TASK_ID</w:t>
            </w:r>
          </w:p>
        </w:tc>
        <w:tc>
          <w:tcPr>
            <w:tcW w:w="1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4694" w:rsidRDefault="00C04694" w:rsidP="0079255E">
            <w:pPr>
              <w:widowControl/>
              <w:jc w:val="center"/>
            </w:pPr>
            <w:r>
              <w:rPr>
                <w:rFonts w:hint="eastAsia"/>
              </w:rPr>
              <w:t>议题文件</w:t>
            </w:r>
            <w:r>
              <w:rPr>
                <w:rFonts w:hint="eastAsia"/>
              </w:rPr>
              <w:t>ID</w:t>
            </w:r>
          </w:p>
        </w:tc>
        <w:tc>
          <w:tcPr>
            <w:tcW w:w="1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4694" w:rsidRDefault="00C04694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</w:p>
    <w:p w:rsidR="00F04B9C" w:rsidRDefault="00B5364F" w:rsidP="00F04B9C">
      <w:pPr>
        <w:pStyle w:val="a6"/>
        <w:ind w:left="360" w:firstLineChars="0" w:firstLine="0"/>
        <w:rPr>
          <w:b/>
        </w:rPr>
      </w:pPr>
      <w:r>
        <w:t>TB_MEETING_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t>CHAT</w:t>
      </w:r>
      <w:r w:rsidR="00F04B9C">
        <w:t>—</w:t>
      </w:r>
      <w:r w:rsidR="00F04B9C">
        <w:rPr>
          <w:rFonts w:hint="eastAsia"/>
        </w:rPr>
        <w:t>聊天内容对象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062903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MEMBER_NAME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发言人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D5323B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PUBLISH_TIME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发言时间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872DC7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CHAT _CONTENT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发言内容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6453EE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53EE" w:rsidRDefault="006453EE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4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53EE" w:rsidRDefault="006453EE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53EE" w:rsidRDefault="006453EE" w:rsidP="0079255E">
            <w:pPr>
              <w:widowControl/>
              <w:jc w:val="center"/>
            </w:pPr>
            <w:r>
              <w:rPr>
                <w:rFonts w:hint="eastAsia"/>
              </w:rPr>
              <w:t>聊天内容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53EE" w:rsidRDefault="006453EE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</w:tbl>
    <w:p w:rsidR="00F04B9C" w:rsidRDefault="00F04B9C" w:rsidP="00F04B9C"/>
    <w:p w:rsidR="00F04B9C" w:rsidRDefault="00F04B9C" w:rsidP="00F04B9C"/>
    <w:p w:rsidR="00F04B9C" w:rsidRPr="00985263" w:rsidRDefault="00F04B9C" w:rsidP="00655FE4">
      <w:pPr>
        <w:pStyle w:val="2"/>
      </w:pPr>
      <w:r>
        <w:rPr>
          <w:rFonts w:hint="eastAsia"/>
        </w:rPr>
        <w:t>查看更多（提供）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>
        <w:rPr>
          <w:rFonts w:hint="eastAsia"/>
        </w:rPr>
        <w:t>议题页。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 w:rsidR="001A3A3A">
        <w:rPr>
          <w:rFonts w:hint="eastAsia"/>
        </w:rPr>
        <w:t>MEMBER_ID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001001</w:t>
      </w:r>
      <w:proofErr w:type="gramStart"/>
      <w:r>
        <w:t>”</w:t>
      </w:r>
      <w:proofErr w:type="gramEnd"/>
      <w:r w:rsidR="00B834C7">
        <w:rPr>
          <w:rFonts w:hint="eastAsia"/>
        </w:rPr>
        <w:t>,</w:t>
      </w:r>
      <w:proofErr w:type="gramStart"/>
      <w:r w:rsidR="00B834C7">
        <w:t>”</w:t>
      </w:r>
      <w:proofErr w:type="gramEnd"/>
      <w:r w:rsidR="00B834C7">
        <w:rPr>
          <w:rFonts w:hint="eastAsia"/>
        </w:rPr>
        <w:t>gjz</w:t>
      </w:r>
      <w:proofErr w:type="gramStart"/>
      <w:r w:rsidR="00B834C7">
        <w:t>”</w:t>
      </w:r>
      <w:proofErr w:type="gramEnd"/>
      <w:r w:rsidR="00B834C7">
        <w:rPr>
          <w:rFonts w:hint="eastAsia"/>
        </w:rPr>
        <w:t>:</w:t>
      </w:r>
      <w:proofErr w:type="gramStart"/>
      <w:r w:rsidR="00B834C7">
        <w:t>”</w:t>
      </w:r>
      <w:proofErr w:type="gramEnd"/>
      <w:r w:rsidR="00B834C7">
        <w:t>关键字</w:t>
      </w:r>
      <w:proofErr w:type="gramStart"/>
      <w:r w:rsidR="00B834C7">
        <w:t>”</w:t>
      </w:r>
      <w:proofErr w:type="gramEnd"/>
      <w:r>
        <w:rPr>
          <w:rFonts w:hint="eastAsia"/>
        </w:rPr>
        <w:t>}</w:t>
      </w:r>
    </w:p>
    <w:p w:rsidR="00F04B9C" w:rsidRDefault="00F04B9C" w:rsidP="00F04B9C"/>
    <w:p w:rsidR="00F04B9C" w:rsidRPr="00985263" w:rsidRDefault="00F04B9C" w:rsidP="00655FE4">
      <w:pPr>
        <w:pStyle w:val="2"/>
      </w:pPr>
      <w:r>
        <w:rPr>
          <w:rFonts w:hint="eastAsia"/>
        </w:rPr>
        <w:t>畅</w:t>
      </w:r>
      <w:proofErr w:type="gramStart"/>
      <w:r>
        <w:rPr>
          <w:rFonts w:hint="eastAsia"/>
        </w:rPr>
        <w:t>聊下方面板</w:t>
      </w:r>
      <w:proofErr w:type="gramEnd"/>
      <w:r>
        <w:rPr>
          <w:rFonts w:hint="eastAsia"/>
        </w:rPr>
        <w:t>（提供）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>
        <w:rPr>
          <w:rFonts w:hint="eastAsia"/>
        </w:rPr>
        <w:t>聊天页。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 w:rsidR="001A3A3A">
        <w:rPr>
          <w:rFonts w:hint="eastAsia"/>
        </w:rPr>
        <w:t>MEMBER_ID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001001</w:t>
      </w:r>
      <w:r>
        <w:t>”</w:t>
      </w:r>
      <w:r>
        <w:rPr>
          <w:rFonts w:hint="eastAsia"/>
        </w:rPr>
        <w:t>}</w:t>
      </w:r>
    </w:p>
    <w:p w:rsidR="00F04B9C" w:rsidRDefault="00F04B9C" w:rsidP="00F04B9C"/>
    <w:p w:rsidR="00F04B9C" w:rsidRDefault="00F04B9C" w:rsidP="00F04B9C"/>
    <w:p w:rsidR="00F04B9C" w:rsidRPr="00693C17" w:rsidRDefault="00F04B9C" w:rsidP="00655FE4">
      <w:pPr>
        <w:pStyle w:val="2"/>
      </w:pPr>
      <w:r>
        <w:rPr>
          <w:rFonts w:hint="eastAsia"/>
        </w:rPr>
        <w:t>嘉宾修改议题内容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>
        <w:rPr>
          <w:rFonts w:hint="eastAsia"/>
        </w:rPr>
        <w:t>嘉宾议题页。</w:t>
      </w:r>
    </w:p>
    <w:p w:rsidR="00F04B9C" w:rsidRDefault="00F04B9C" w:rsidP="00F04B9C">
      <w:pPr>
        <w:pStyle w:val="a6"/>
        <w:ind w:left="360" w:firstLineChars="0" w:firstLine="0"/>
      </w:pPr>
      <w:r>
        <w:rPr>
          <w:rFonts w:hint="eastAsia"/>
          <w:b/>
        </w:rPr>
        <w:t>相关表：</w:t>
      </w:r>
      <w:r>
        <w:rPr>
          <w:rFonts w:hint="eastAsia"/>
        </w:rPr>
        <w:t xml:space="preserve"> T_MEETING_TOPIC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 w:rsidR="0041154C"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111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</w:t>
      </w:r>
      <w:r w:rsidR="00A07D2B">
        <w:rPr>
          <w:rFonts w:hint="eastAsia"/>
        </w:rPr>
        <w:t>TOPIC_ID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001001</w:t>
      </w:r>
      <w:proofErr w:type="gramStart"/>
      <w:r>
        <w:t>”</w:t>
      </w:r>
      <w:proofErr w:type="gramEnd"/>
      <w:r w:rsidR="00A12100">
        <w:rPr>
          <w:rFonts w:hint="eastAsia"/>
        </w:rPr>
        <w:t>,</w:t>
      </w:r>
      <w:proofErr w:type="gramStart"/>
      <w:r w:rsidR="00A12100">
        <w:t>”</w:t>
      </w:r>
      <w:proofErr w:type="gramEnd"/>
      <w:r w:rsidR="00A12100" w:rsidRPr="00A12100">
        <w:t xml:space="preserve"> </w:t>
      </w:r>
      <w:r w:rsidR="00A12100">
        <w:t>TOPIC_FILE_NAME</w:t>
      </w:r>
      <w:proofErr w:type="gramStart"/>
      <w:r w:rsidR="00A12100">
        <w:t>”</w:t>
      </w:r>
      <w:proofErr w:type="gramEnd"/>
      <w:r w:rsidR="00A12100">
        <w:rPr>
          <w:rFonts w:hint="eastAsia"/>
        </w:rPr>
        <w:t>:</w:t>
      </w:r>
      <w:proofErr w:type="gramStart"/>
      <w:r w:rsidR="00A12100">
        <w:t>”</w:t>
      </w:r>
      <w:proofErr w:type="gramEnd"/>
      <w:r w:rsidR="00A12100">
        <w:rPr>
          <w:rFonts w:hint="eastAsia"/>
        </w:rPr>
        <w:t>文件名</w:t>
      </w:r>
      <w:proofErr w:type="gramStart"/>
      <w:r w:rsidR="00A12100"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4A020A" w:rsidRPr="004A020A">
        <w:t xml:space="preserve"> </w:t>
      </w:r>
      <w:r w:rsidR="004A020A">
        <w:t>TOPIC</w:t>
      </w:r>
      <w:r w:rsidR="004A020A">
        <w:rPr>
          <w:rFonts w:hint="eastAsia"/>
        </w:rPr>
        <w:t>_DESC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议题介绍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返回值：</w:t>
      </w:r>
      <w:r w:rsidRPr="00030BBB">
        <w:rPr>
          <w:rFonts w:hint="eastAsia"/>
        </w:rPr>
        <w:t>{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}</w:t>
      </w:r>
    </w:p>
    <w:p w:rsidR="00F04B9C" w:rsidRPr="0040412C" w:rsidRDefault="00F04B9C" w:rsidP="00F04B9C">
      <w:pPr>
        <w:pStyle w:val="a6"/>
        <w:ind w:left="360" w:firstLineChars="0" w:firstLine="0"/>
        <w:rPr>
          <w:b/>
        </w:rPr>
      </w:pPr>
      <w:r w:rsidRPr="0040412C">
        <w:rPr>
          <w:rFonts w:hint="eastAsia"/>
          <w:b/>
        </w:rPr>
        <w:t>请求数据：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41154C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A07D2B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TOPIC_ID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议题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8B6C77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261FF6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TOPIC_FILE_NAME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261FF6" w:rsidP="0079255E">
            <w:pPr>
              <w:widowControl/>
              <w:jc w:val="center"/>
            </w:pPr>
            <w:r>
              <w:rPr>
                <w:rFonts w:hint="eastAsia"/>
              </w:rPr>
              <w:t>议题文件名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261FF6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1FF6" w:rsidRDefault="008B6C77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4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1FF6" w:rsidRDefault="00261FF6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TOPIC</w:t>
            </w:r>
            <w:r>
              <w:rPr>
                <w:rFonts w:hint="eastAsia"/>
              </w:rPr>
              <w:t>_DESC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1FF6" w:rsidRDefault="00261FF6" w:rsidP="0079255E">
            <w:pPr>
              <w:widowControl/>
              <w:jc w:val="center"/>
            </w:pPr>
            <w:r>
              <w:rPr>
                <w:rFonts w:hint="eastAsia"/>
              </w:rPr>
              <w:t>议题介绍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61FF6" w:rsidRDefault="00261FF6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  <w:r w:rsidRPr="00762906">
        <w:rPr>
          <w:rFonts w:hint="eastAsia"/>
          <w:b/>
        </w:rPr>
        <w:t>返回数据：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F04B9C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esult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</w:tbl>
    <w:p w:rsidR="00F04B9C" w:rsidRDefault="00F04B9C" w:rsidP="00F04B9C"/>
    <w:p w:rsidR="00F04B9C" w:rsidRDefault="00F04B9C" w:rsidP="00F04B9C"/>
    <w:p w:rsidR="00F04B9C" w:rsidRPr="0006334E" w:rsidRDefault="00F04B9C" w:rsidP="00655FE4">
      <w:pPr>
        <w:pStyle w:val="2"/>
      </w:pPr>
      <w:r w:rsidRPr="0006334E">
        <w:rPr>
          <w:rFonts w:hint="eastAsia"/>
        </w:rPr>
        <w:t>获取</w:t>
      </w:r>
      <w:r>
        <w:rPr>
          <w:rFonts w:hint="eastAsia"/>
        </w:rPr>
        <w:t>参会人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>
        <w:rPr>
          <w:rFonts w:hint="eastAsia"/>
        </w:rPr>
        <w:t>参会人页面。</w:t>
      </w:r>
    </w:p>
    <w:p w:rsidR="00F04B9C" w:rsidRDefault="00F04B9C" w:rsidP="00F04B9C">
      <w:pPr>
        <w:pStyle w:val="a6"/>
        <w:ind w:left="360" w:firstLineChars="0" w:firstLine="0"/>
      </w:pPr>
      <w:r>
        <w:rPr>
          <w:rFonts w:hint="eastAsia"/>
          <w:b/>
        </w:rPr>
        <w:t>相关表：</w:t>
      </w:r>
      <w:r>
        <w:rPr>
          <w:rFonts w:hint="eastAsia"/>
        </w:rPr>
        <w:t>TB_MEETING</w:t>
      </w:r>
      <w:r>
        <w:rPr>
          <w:rFonts w:hint="eastAsia"/>
        </w:rPr>
        <w:t>、</w:t>
      </w:r>
      <w:r>
        <w:rPr>
          <w:rFonts w:hint="eastAsia"/>
        </w:rPr>
        <w:t>T_MEETING_</w:t>
      </w:r>
      <w:r w:rsidRPr="00EE351C">
        <w:t xml:space="preserve"> </w:t>
      </w:r>
      <w:r>
        <w:t>MEMBER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 w:rsidR="009465F0">
        <w:rPr>
          <w:rFonts w:hint="eastAsia"/>
        </w:rPr>
        <w:t>MEETING_</w:t>
      </w:r>
      <w:r w:rsidR="0041154C"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001001</w:t>
      </w:r>
      <w:r>
        <w:t>”</w:t>
      </w:r>
      <w:r>
        <w:rPr>
          <w:rFonts w:hint="eastAsia"/>
        </w:rPr>
        <w:t>}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lastRenderedPageBreak/>
        <w:t>返回值：</w:t>
      </w:r>
      <w:r w:rsidRPr="00030BBB">
        <w:rPr>
          <w:rFonts w:hint="eastAsia"/>
        </w:rPr>
        <w:t xml:space="preserve"> [</w:t>
      </w:r>
      <w:r>
        <w:rPr>
          <w:rFonts w:hint="eastAsia"/>
        </w:rPr>
        <w:t>{</w:t>
      </w:r>
      <w:r>
        <w:t>“</w:t>
      </w:r>
      <w:r w:rsidR="000F3661">
        <w:t>MEMBER_ID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111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</w:t>
      </w:r>
      <w:r w:rsidR="00564D96">
        <w:t>MEMBER_</w:t>
      </w:r>
      <w:r w:rsidR="00564D96"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马化腾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CD1FA7" w:rsidRPr="00CD1FA7">
        <w:t xml:space="preserve"> </w:t>
      </w:r>
      <w:r w:rsidR="00CD1FA7">
        <w:t>MEMBER_PHOTO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人员头像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BA7B72" w:rsidRPr="00BA7B72">
        <w:t xml:space="preserve"> </w:t>
      </w:r>
      <w:r w:rsidR="00BA7B72">
        <w:t>ATTEND_MEET_STATUS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true</w:t>
      </w:r>
      <w:proofErr w:type="gramStart"/>
      <w:r>
        <w:t>”</w:t>
      </w:r>
      <w:proofErr w:type="gramEnd"/>
      <w:r>
        <w:rPr>
          <w:rFonts w:hint="eastAsia"/>
        </w:rPr>
        <w:t>}]</w:t>
      </w:r>
    </w:p>
    <w:p w:rsidR="00F04B9C" w:rsidRPr="0040412C" w:rsidRDefault="00F04B9C" w:rsidP="00F04B9C">
      <w:pPr>
        <w:pStyle w:val="a6"/>
        <w:ind w:left="360" w:firstLineChars="0" w:firstLine="0"/>
        <w:rPr>
          <w:b/>
        </w:rPr>
      </w:pPr>
      <w:r w:rsidRPr="0040412C">
        <w:rPr>
          <w:rFonts w:hint="eastAsia"/>
          <w:b/>
        </w:rPr>
        <w:t>请求数据：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F82FD4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MEETING_ID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  <w:r w:rsidRPr="00762906">
        <w:rPr>
          <w:rFonts w:hint="eastAsia"/>
          <w:b/>
        </w:rPr>
        <w:t>返回数据：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"/>
        <w:gridCol w:w="2026"/>
        <w:gridCol w:w="1734"/>
        <w:gridCol w:w="3693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D16015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>MEMBER_</w:t>
            </w:r>
            <w:r>
              <w:rPr>
                <w:rFonts w:hint="eastAsia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D16015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>MEMBER_</w:t>
            </w:r>
            <w:r>
              <w:rPr>
                <w:rFonts w:hint="eastAsia"/>
              </w:rPr>
              <w:t>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VARCHAR2(20)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676745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>MEMBER_PHOTO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人员头像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057C95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4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BA7B72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>ATTEND_MEET_STATUS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是否签到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VARCHAR2(10)</w:t>
            </w:r>
          </w:p>
        </w:tc>
      </w:tr>
    </w:tbl>
    <w:p w:rsidR="00F04B9C" w:rsidRPr="003D44EF" w:rsidRDefault="00F04B9C" w:rsidP="00F04B9C">
      <w:pPr>
        <w:pStyle w:val="a6"/>
        <w:ind w:left="360" w:firstLineChars="0" w:firstLine="0"/>
        <w:rPr>
          <w:b/>
        </w:rPr>
      </w:pPr>
    </w:p>
    <w:p w:rsidR="00F04B9C" w:rsidRPr="00985263" w:rsidRDefault="00F04B9C" w:rsidP="00655FE4">
      <w:pPr>
        <w:pStyle w:val="2"/>
      </w:pPr>
      <w:r>
        <w:rPr>
          <w:rFonts w:hint="eastAsia"/>
        </w:rPr>
        <w:t>参会人详情（提供）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>
        <w:rPr>
          <w:rFonts w:hint="eastAsia"/>
        </w:rPr>
        <w:t>参会人详情。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 w:rsidR="001A3A3A">
        <w:rPr>
          <w:rFonts w:hint="eastAsia"/>
        </w:rPr>
        <w:t>MEMBER_ID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001001</w:t>
      </w:r>
      <w:r>
        <w:t>”</w:t>
      </w:r>
      <w:r>
        <w:rPr>
          <w:rFonts w:hint="eastAsia"/>
        </w:rPr>
        <w:t>}</w:t>
      </w:r>
    </w:p>
    <w:p w:rsidR="00F04B9C" w:rsidRPr="00985263" w:rsidRDefault="00F04B9C" w:rsidP="00655FE4">
      <w:pPr>
        <w:pStyle w:val="2"/>
      </w:pPr>
      <w:r>
        <w:rPr>
          <w:rFonts w:hint="eastAsia"/>
        </w:rPr>
        <w:t>人脉详情（提供）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>
        <w:rPr>
          <w:rFonts w:hint="eastAsia"/>
        </w:rPr>
        <w:t>人脉详情。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 w:rsidR="001A3A3A">
        <w:rPr>
          <w:rFonts w:hint="eastAsia"/>
        </w:rPr>
        <w:t>MEMBER_ID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001001</w:t>
      </w:r>
      <w:r>
        <w:t>”</w:t>
      </w:r>
      <w:r>
        <w:rPr>
          <w:rFonts w:hint="eastAsia"/>
        </w:rPr>
        <w:t>}</w:t>
      </w:r>
    </w:p>
    <w:p w:rsidR="00F04B9C" w:rsidRDefault="00F04B9C" w:rsidP="00F04B9C"/>
    <w:p w:rsidR="00F04B9C" w:rsidRPr="0006334E" w:rsidRDefault="00F04B9C" w:rsidP="00655FE4">
      <w:pPr>
        <w:pStyle w:val="2"/>
      </w:pPr>
      <w:r w:rsidRPr="0006334E">
        <w:rPr>
          <w:rFonts w:hint="eastAsia"/>
        </w:rPr>
        <w:t>获取</w:t>
      </w:r>
      <w:r>
        <w:rPr>
          <w:rFonts w:hint="eastAsia"/>
        </w:rPr>
        <w:t>嘉宾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>
        <w:rPr>
          <w:rFonts w:hint="eastAsia"/>
        </w:rPr>
        <w:t>嘉宾页面。</w:t>
      </w:r>
    </w:p>
    <w:p w:rsidR="00F04B9C" w:rsidRDefault="00F04B9C" w:rsidP="00F04B9C">
      <w:pPr>
        <w:ind w:firstLine="360"/>
      </w:pPr>
      <w:r>
        <w:rPr>
          <w:rFonts w:hint="eastAsia"/>
          <w:b/>
        </w:rPr>
        <w:t>相关表：</w:t>
      </w:r>
      <w:r>
        <w:rPr>
          <w:rFonts w:hint="eastAsia"/>
        </w:rPr>
        <w:t>TB_MEETING</w:t>
      </w:r>
      <w:r>
        <w:rPr>
          <w:rFonts w:hint="eastAsia"/>
        </w:rPr>
        <w:t>、</w:t>
      </w:r>
      <w:r>
        <w:rPr>
          <w:rFonts w:hint="eastAsia"/>
        </w:rPr>
        <w:t>T_MEETING_</w:t>
      </w:r>
      <w:r w:rsidRPr="00EE351C">
        <w:t xml:space="preserve"> </w:t>
      </w:r>
      <w:r>
        <w:t>MEMBER</w:t>
      </w:r>
      <w:r w:rsidRPr="009F0945">
        <w:t xml:space="preserve"> </w:t>
      </w:r>
      <w:r>
        <w:t>TB_MEETING_PEOPLE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 w:rsidR="0020482F">
        <w:rPr>
          <w:rFonts w:hint="eastAsia"/>
        </w:rPr>
        <w:t>MEETING_ID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001001</w:t>
      </w:r>
      <w:r>
        <w:t>”</w:t>
      </w:r>
      <w:r>
        <w:rPr>
          <w:rFonts w:hint="eastAsia"/>
        </w:rPr>
        <w:t>}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返回值：</w:t>
      </w:r>
      <w:r w:rsidRPr="00030BBB">
        <w:rPr>
          <w:rFonts w:hint="eastAsia"/>
        </w:rPr>
        <w:t xml:space="preserve"> [</w:t>
      </w:r>
      <w:r>
        <w:rPr>
          <w:rFonts w:hint="eastAsia"/>
        </w:rPr>
        <w:t>{</w:t>
      </w:r>
      <w:r>
        <w:t>“</w:t>
      </w:r>
      <w:r w:rsidR="00827D12">
        <w:t>MEMBER</w:t>
      </w:r>
      <w:r w:rsidR="00827D12">
        <w:rPr>
          <w:rFonts w:hint="eastAsia"/>
        </w:rPr>
        <w:t>_ID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111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</w:t>
      </w:r>
      <w:r w:rsidR="00827D12">
        <w:t>MEMBER</w:t>
      </w:r>
      <w:r w:rsidR="00827D12">
        <w:rPr>
          <w:rFonts w:hint="eastAsia"/>
        </w:rPr>
        <w:t>_NAME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马化腾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E8155C" w:rsidRPr="00E8155C">
        <w:t xml:space="preserve"> </w:t>
      </w:r>
      <w:r w:rsidR="00E8155C">
        <w:t>MEMBER</w:t>
      </w:r>
      <w:r w:rsidR="00E8155C">
        <w:rPr>
          <w:rFonts w:hint="eastAsia"/>
        </w:rPr>
        <w:t>_PHOTO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人员头像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FF162E" w:rsidRPr="00FF162E">
        <w:t xml:space="preserve"> </w:t>
      </w:r>
      <w:r w:rsidR="00FF162E">
        <w:t>MEMBER_TYPE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0</w:t>
      </w:r>
      <w:r>
        <w:rPr>
          <w:rFonts w:hint="eastAsia"/>
        </w:rPr>
        <w:t>嘉宾</w:t>
      </w:r>
      <w:r>
        <w:rPr>
          <w:rFonts w:hint="eastAsia"/>
        </w:rPr>
        <w:t>1</w:t>
      </w:r>
      <w:r>
        <w:rPr>
          <w:rFonts w:hint="eastAsia"/>
        </w:rPr>
        <w:t>人脉</w:t>
      </w:r>
      <w:proofErr w:type="gramStart"/>
      <w:r>
        <w:t>”</w:t>
      </w:r>
      <w:proofErr w:type="gramEnd"/>
      <w:r>
        <w:rPr>
          <w:rFonts w:hint="eastAsia"/>
        </w:rPr>
        <w:t>}]</w:t>
      </w:r>
    </w:p>
    <w:p w:rsidR="00F04B9C" w:rsidRPr="0040412C" w:rsidRDefault="00F04B9C" w:rsidP="00F04B9C">
      <w:pPr>
        <w:pStyle w:val="a6"/>
        <w:ind w:left="360" w:firstLineChars="0" w:firstLine="0"/>
        <w:rPr>
          <w:b/>
        </w:rPr>
      </w:pPr>
      <w:r w:rsidRPr="0040412C">
        <w:rPr>
          <w:rFonts w:hint="eastAsia"/>
          <w:b/>
        </w:rPr>
        <w:t>请求数据：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20482F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MEETING_ID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  <w:r w:rsidRPr="00762906">
        <w:rPr>
          <w:rFonts w:hint="eastAsia"/>
          <w:b/>
        </w:rPr>
        <w:t>返回数据：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573491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>MEMBER</w:t>
            </w:r>
            <w:r>
              <w:rPr>
                <w:rFonts w:hint="eastAsia"/>
              </w:rPr>
              <w:t>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573491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>MEMBER</w:t>
            </w:r>
            <w:r>
              <w:rPr>
                <w:rFonts w:hint="eastAsia"/>
              </w:rPr>
              <w:t>_NAME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VARCHAR2(20)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lastRenderedPageBreak/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573491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>MEMBER</w:t>
            </w:r>
            <w:r>
              <w:rPr>
                <w:rFonts w:hint="eastAsia"/>
              </w:rPr>
              <w:t>_PHOTO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人员头像</w:t>
            </w:r>
            <w:r w:rsidR="00B0052A">
              <w:rPr>
                <w:rFonts w:hint="eastAsia"/>
              </w:rPr>
              <w:t>路径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E8155C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4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F162E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>MEMBER_TYPE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嘉宾角色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VARCHAR2(10)</w:t>
            </w:r>
          </w:p>
        </w:tc>
      </w:tr>
    </w:tbl>
    <w:p w:rsidR="00F04B9C" w:rsidRDefault="00F04B9C" w:rsidP="00F04B9C"/>
    <w:p w:rsidR="00F04B9C" w:rsidRPr="00693C17" w:rsidRDefault="00F04B9C" w:rsidP="00655FE4">
      <w:pPr>
        <w:pStyle w:val="2"/>
      </w:pPr>
      <w:r w:rsidRPr="00693C17">
        <w:rPr>
          <w:rFonts w:hint="eastAsia"/>
        </w:rPr>
        <w:t>获取</w:t>
      </w:r>
      <w:r>
        <w:rPr>
          <w:rFonts w:hint="eastAsia"/>
        </w:rPr>
        <w:t>资料包括知识、需求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>
        <w:rPr>
          <w:rFonts w:hint="eastAsia"/>
        </w:rPr>
        <w:t>会议内容点击资料。</w:t>
      </w:r>
    </w:p>
    <w:p w:rsidR="00F04B9C" w:rsidRDefault="00F04B9C" w:rsidP="00F04B9C">
      <w:pPr>
        <w:pStyle w:val="a6"/>
        <w:ind w:left="360" w:firstLineChars="0" w:firstLine="0"/>
      </w:pPr>
      <w:r>
        <w:rPr>
          <w:rFonts w:hint="eastAsia"/>
          <w:b/>
        </w:rPr>
        <w:t>相关表：</w:t>
      </w:r>
      <w:r>
        <w:rPr>
          <w:rFonts w:hint="eastAsia"/>
        </w:rPr>
        <w:t xml:space="preserve"> T_MEETING_DATA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”</w:t>
      </w:r>
      <w:r w:rsidR="004711F7">
        <w:rPr>
          <w:rFonts w:hint="eastAsia"/>
        </w:rPr>
        <w:t>MEETING_</w:t>
      </w:r>
      <w:r w:rsidR="0041154C"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11111</w:t>
      </w:r>
      <w:r>
        <w:t>”</w:t>
      </w:r>
      <w:r>
        <w:rPr>
          <w:rFonts w:hint="eastAsia"/>
        </w:rPr>
        <w:t>}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返回值：</w:t>
      </w:r>
      <w:r>
        <w:rPr>
          <w:rFonts w:hint="eastAsia"/>
        </w:rPr>
        <w:t xml:space="preserve"> {</w:t>
      </w:r>
      <w:proofErr w:type="gramStart"/>
      <w:r>
        <w:t>”</w:t>
      </w:r>
      <w:proofErr w:type="gramEnd"/>
      <w:r w:rsidR="004E277E">
        <w:rPr>
          <w:rFonts w:hint="eastAsia"/>
        </w:rPr>
        <w:t>FXXQ</w:t>
      </w:r>
      <w:proofErr w:type="gramStart"/>
      <w:r>
        <w:t>”</w:t>
      </w:r>
      <w:proofErr w:type="gramEnd"/>
      <w:r>
        <w:rPr>
          <w:rFonts w:hint="eastAsia"/>
        </w:rPr>
        <w:t>:[{</w:t>
      </w:r>
      <w:proofErr w:type="gramStart"/>
      <w:r>
        <w:t>”</w:t>
      </w:r>
      <w:proofErr w:type="gramEnd"/>
      <w:r w:rsidR="004E277E">
        <w:rPr>
          <w:rFonts w:hint="eastAsia"/>
        </w:rPr>
        <w:t>DATA_NAME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广东某个大额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4E277E">
        <w:rPr>
          <w:rFonts w:hint="eastAsia"/>
        </w:rPr>
        <w:t>DATA_ID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110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4E277E">
        <w:rPr>
          <w:rFonts w:hint="eastAsia"/>
        </w:rPr>
        <w:t>DATA_DATE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2014-08</w:t>
      </w:r>
      <w:proofErr w:type="gramStart"/>
      <w:r>
        <w:t>”</w:t>
      </w:r>
      <w:proofErr w:type="gramEnd"/>
      <w:r>
        <w:rPr>
          <w:rFonts w:hint="eastAsia"/>
        </w:rPr>
        <w:t>}],</w:t>
      </w:r>
      <w:proofErr w:type="gramStart"/>
      <w:r>
        <w:t>”</w:t>
      </w:r>
      <w:proofErr w:type="gramEnd"/>
      <w:r w:rsidR="00C00A9A">
        <w:rPr>
          <w:rFonts w:hint="eastAsia"/>
        </w:rPr>
        <w:t>FXZS</w:t>
      </w:r>
      <w:proofErr w:type="gramStart"/>
      <w:r>
        <w:t>”</w:t>
      </w:r>
      <w:proofErr w:type="gramEnd"/>
      <w:r>
        <w:rPr>
          <w:rFonts w:hint="eastAsia"/>
        </w:rPr>
        <w:t>:[</w:t>
      </w:r>
      <w:r w:rsidR="00C00A9A" w:rsidRPr="00C00A9A">
        <w:rPr>
          <w:rFonts w:hint="eastAsia"/>
        </w:rPr>
        <w:t xml:space="preserve"> </w:t>
      </w:r>
      <w:r w:rsidR="00C00A9A">
        <w:rPr>
          <w:rFonts w:hint="eastAsia"/>
        </w:rPr>
        <w:t>{</w:t>
      </w:r>
      <w:proofErr w:type="gramStart"/>
      <w:r w:rsidR="00C00A9A">
        <w:t>”</w:t>
      </w:r>
      <w:proofErr w:type="gramEnd"/>
      <w:r w:rsidR="00C00A9A">
        <w:rPr>
          <w:rFonts w:hint="eastAsia"/>
        </w:rPr>
        <w:t>DATA_NAME</w:t>
      </w:r>
      <w:proofErr w:type="gramStart"/>
      <w:r w:rsidR="00C00A9A">
        <w:t>”</w:t>
      </w:r>
      <w:proofErr w:type="gramEnd"/>
      <w:r w:rsidR="00C00A9A">
        <w:rPr>
          <w:rFonts w:hint="eastAsia"/>
        </w:rPr>
        <w:t>:</w:t>
      </w:r>
      <w:proofErr w:type="gramStart"/>
      <w:r w:rsidR="00C00A9A">
        <w:t>”</w:t>
      </w:r>
      <w:proofErr w:type="gramEnd"/>
      <w:r w:rsidR="00C00A9A">
        <w:rPr>
          <w:rFonts w:hint="eastAsia"/>
        </w:rPr>
        <w:t>广东某个大额</w:t>
      </w:r>
      <w:proofErr w:type="gramStart"/>
      <w:r w:rsidR="00C00A9A">
        <w:t>”</w:t>
      </w:r>
      <w:proofErr w:type="gramEnd"/>
      <w:r w:rsidR="00C00A9A">
        <w:rPr>
          <w:rFonts w:hint="eastAsia"/>
        </w:rPr>
        <w:t>,</w:t>
      </w:r>
      <w:proofErr w:type="gramStart"/>
      <w:r w:rsidR="00C00A9A">
        <w:t>”</w:t>
      </w:r>
      <w:proofErr w:type="gramEnd"/>
      <w:r w:rsidR="00C00A9A">
        <w:rPr>
          <w:rFonts w:hint="eastAsia"/>
        </w:rPr>
        <w:t>DATA_ID</w:t>
      </w:r>
      <w:proofErr w:type="gramStart"/>
      <w:r w:rsidR="00C00A9A">
        <w:t>”</w:t>
      </w:r>
      <w:proofErr w:type="gramEnd"/>
      <w:r w:rsidR="00C00A9A">
        <w:rPr>
          <w:rFonts w:hint="eastAsia"/>
        </w:rPr>
        <w:t>:</w:t>
      </w:r>
      <w:proofErr w:type="gramStart"/>
      <w:r w:rsidR="00C00A9A">
        <w:t>”</w:t>
      </w:r>
      <w:proofErr w:type="gramEnd"/>
      <w:r w:rsidR="00C00A9A">
        <w:rPr>
          <w:rFonts w:hint="eastAsia"/>
        </w:rPr>
        <w:t>110</w:t>
      </w:r>
      <w:proofErr w:type="gramStart"/>
      <w:r w:rsidR="00C00A9A">
        <w:t>”</w:t>
      </w:r>
      <w:proofErr w:type="gramEnd"/>
      <w:r w:rsidR="00C00A9A">
        <w:rPr>
          <w:rFonts w:hint="eastAsia"/>
        </w:rPr>
        <w:t>,</w:t>
      </w:r>
      <w:proofErr w:type="gramStart"/>
      <w:r w:rsidR="00C00A9A">
        <w:t>”</w:t>
      </w:r>
      <w:proofErr w:type="gramEnd"/>
      <w:r w:rsidR="00C00A9A">
        <w:rPr>
          <w:rFonts w:hint="eastAsia"/>
        </w:rPr>
        <w:t>DATA_DATE</w:t>
      </w:r>
      <w:proofErr w:type="gramStart"/>
      <w:r w:rsidR="00C00A9A">
        <w:t>”</w:t>
      </w:r>
      <w:proofErr w:type="gramEnd"/>
      <w:r w:rsidR="00C00A9A">
        <w:rPr>
          <w:rFonts w:hint="eastAsia"/>
        </w:rPr>
        <w:t>:</w:t>
      </w:r>
      <w:proofErr w:type="gramStart"/>
      <w:r w:rsidR="00C00A9A">
        <w:t>”</w:t>
      </w:r>
      <w:proofErr w:type="gramEnd"/>
      <w:r w:rsidR="00C00A9A">
        <w:rPr>
          <w:rFonts w:hint="eastAsia"/>
        </w:rPr>
        <w:t>2014-08</w:t>
      </w:r>
      <w:proofErr w:type="gramStart"/>
      <w:r w:rsidR="00C00A9A">
        <w:t>”</w:t>
      </w:r>
      <w:proofErr w:type="gramEnd"/>
      <w:r w:rsidR="00C00A9A">
        <w:rPr>
          <w:rFonts w:hint="eastAsia"/>
        </w:rPr>
        <w:t>}</w:t>
      </w:r>
      <w:r>
        <w:rPr>
          <w:rFonts w:hint="eastAsia"/>
        </w:rPr>
        <w:t>]}</w:t>
      </w:r>
    </w:p>
    <w:p w:rsidR="00F04B9C" w:rsidRPr="0040412C" w:rsidRDefault="00F04B9C" w:rsidP="00F04B9C">
      <w:pPr>
        <w:pStyle w:val="a6"/>
        <w:ind w:left="360" w:firstLineChars="0" w:firstLine="0"/>
        <w:rPr>
          <w:b/>
        </w:rPr>
      </w:pPr>
      <w:r w:rsidRPr="0040412C">
        <w:rPr>
          <w:rFonts w:hint="eastAsia"/>
          <w:b/>
        </w:rPr>
        <w:t>请求数据：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4711F7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MEETING_ID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  <w:r w:rsidRPr="00762906">
        <w:rPr>
          <w:rFonts w:hint="eastAsia"/>
          <w:b/>
        </w:rPr>
        <w:t>返回数据：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EB658C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A87DE0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FXXQ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分享需求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813FB8" w:rsidP="0079255E">
            <w:pPr>
              <w:widowControl/>
              <w:jc w:val="center"/>
            </w:pPr>
            <w:r>
              <w:rPr>
                <w:rFonts w:hint="eastAsia"/>
              </w:rPr>
              <w:t>T_MEETING_DATA</w:t>
            </w:r>
          </w:p>
        </w:tc>
      </w:tr>
      <w:tr w:rsidR="00F04B9C" w:rsidRPr="00EB658C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A87DE0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FXZS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分享知识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813FB8" w:rsidP="0079255E">
            <w:pPr>
              <w:widowControl/>
              <w:jc w:val="center"/>
            </w:pPr>
            <w:r>
              <w:rPr>
                <w:rFonts w:hint="eastAsia"/>
              </w:rPr>
              <w:t>T_MEETING_DATA</w:t>
            </w:r>
          </w:p>
        </w:tc>
      </w:tr>
    </w:tbl>
    <w:p w:rsidR="00F04B9C" w:rsidRDefault="00F04B9C" w:rsidP="00F04B9C"/>
    <w:p w:rsidR="00F04B9C" w:rsidRDefault="00813FB8" w:rsidP="00F04B9C">
      <w:pPr>
        <w:pStyle w:val="a6"/>
        <w:ind w:left="360" w:firstLineChars="0" w:firstLine="0"/>
        <w:rPr>
          <w:b/>
        </w:rPr>
      </w:pPr>
      <w:r>
        <w:rPr>
          <w:rFonts w:hint="eastAsia"/>
        </w:rPr>
        <w:t>T_MEETING_DATA</w:t>
      </w:r>
      <w:r w:rsidR="00F04B9C">
        <w:t>—</w:t>
      </w:r>
      <w:r w:rsidR="00F04B9C">
        <w:rPr>
          <w:rFonts w:hint="eastAsia"/>
        </w:rPr>
        <w:t>分享需求对象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813FB8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DATA_NAME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813FB8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DATA_ID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813FB8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DATA_DATE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需求时间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</w:p>
    <w:p w:rsidR="00F04B9C" w:rsidRDefault="00813FB8" w:rsidP="00F04B9C">
      <w:pPr>
        <w:pStyle w:val="a6"/>
        <w:ind w:left="360" w:firstLineChars="0" w:firstLine="0"/>
        <w:rPr>
          <w:b/>
        </w:rPr>
      </w:pPr>
      <w:r>
        <w:rPr>
          <w:rFonts w:hint="eastAsia"/>
        </w:rPr>
        <w:t>T_MEETING_DATA</w:t>
      </w:r>
      <w:r w:rsidR="00F04B9C">
        <w:t>—</w:t>
      </w:r>
      <w:r w:rsidR="00F04B9C">
        <w:rPr>
          <w:rFonts w:hint="eastAsia"/>
        </w:rPr>
        <w:t>分享知识对象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813FB8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DATA_NAME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知识名称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813FB8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DATA_ID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知识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813FB8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DATA_DATE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知识时间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</w:tbl>
    <w:p w:rsidR="00F04B9C" w:rsidRDefault="00F04B9C" w:rsidP="00F04B9C"/>
    <w:p w:rsidR="00F04B9C" w:rsidRPr="00985263" w:rsidRDefault="00F04B9C" w:rsidP="00655FE4">
      <w:pPr>
        <w:pStyle w:val="2"/>
      </w:pPr>
      <w:r>
        <w:rPr>
          <w:rFonts w:hint="eastAsia"/>
        </w:rPr>
        <w:t>分享需求（提供）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>
        <w:rPr>
          <w:rFonts w:hint="eastAsia"/>
        </w:rPr>
        <w:t>分享需求。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 w:rsidR="001A3A3A">
        <w:rPr>
          <w:rFonts w:hint="eastAsia"/>
        </w:rPr>
        <w:t>MEMBER_ID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001001</w:t>
      </w:r>
      <w:r>
        <w:t>”</w:t>
      </w:r>
      <w:r>
        <w:rPr>
          <w:rFonts w:hint="eastAsia"/>
        </w:rPr>
        <w:t>,</w:t>
      </w:r>
      <w:r>
        <w:t>”</w:t>
      </w:r>
      <w:r w:rsidR="00A57921" w:rsidRPr="00A57921">
        <w:rPr>
          <w:rFonts w:hint="eastAsia"/>
        </w:rPr>
        <w:t xml:space="preserve"> </w:t>
      </w:r>
      <w:r w:rsidR="00A57921">
        <w:rPr>
          <w:rFonts w:hint="eastAsia"/>
        </w:rPr>
        <w:t>DATA_ID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11</w:t>
      </w:r>
      <w:r>
        <w:t>”</w:t>
      </w:r>
      <w:r>
        <w:rPr>
          <w:rFonts w:hint="eastAsia"/>
        </w:rPr>
        <w:t>}</w:t>
      </w:r>
    </w:p>
    <w:p w:rsidR="00F04B9C" w:rsidRPr="00985263" w:rsidRDefault="00F04B9C" w:rsidP="00655FE4">
      <w:pPr>
        <w:pStyle w:val="2"/>
      </w:pPr>
      <w:r>
        <w:rPr>
          <w:rFonts w:hint="eastAsia"/>
        </w:rPr>
        <w:lastRenderedPageBreak/>
        <w:t>分享知识（提供）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>
        <w:rPr>
          <w:rFonts w:hint="eastAsia"/>
        </w:rPr>
        <w:t>分享知识。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 w:rsidR="001A3A3A">
        <w:rPr>
          <w:rFonts w:hint="eastAsia"/>
        </w:rPr>
        <w:t>MEMBER_ID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001001</w:t>
      </w:r>
      <w:r>
        <w:t>”</w:t>
      </w:r>
      <w:r>
        <w:rPr>
          <w:rFonts w:hint="eastAsia"/>
        </w:rPr>
        <w:t>,</w:t>
      </w:r>
      <w:r>
        <w:t>”</w:t>
      </w:r>
      <w:r w:rsidR="00EB65B3" w:rsidRPr="00EB65B3">
        <w:rPr>
          <w:rFonts w:hint="eastAsia"/>
        </w:rPr>
        <w:t xml:space="preserve"> </w:t>
      </w:r>
      <w:r w:rsidR="00EB65B3">
        <w:rPr>
          <w:rFonts w:hint="eastAsia"/>
        </w:rPr>
        <w:t>DATA_ID</w:t>
      </w:r>
      <w:r>
        <w:t>”</w:t>
      </w:r>
      <w:r w:rsidR="00EB65B3">
        <w:rPr>
          <w:rFonts w:hint="eastAsia"/>
        </w:rPr>
        <w:t>:</w:t>
      </w:r>
      <w:r w:rsidR="00EB65B3">
        <w:t>”</w:t>
      </w:r>
      <w:r w:rsidR="00EB65B3">
        <w:rPr>
          <w:rFonts w:hint="eastAsia"/>
        </w:rPr>
        <w:t>11</w:t>
      </w:r>
      <w:r w:rsidR="00EB65B3">
        <w:t>”</w:t>
      </w:r>
      <w:r>
        <w:rPr>
          <w:rFonts w:hint="eastAsia"/>
        </w:rPr>
        <w:t>}</w:t>
      </w:r>
    </w:p>
    <w:p w:rsidR="00F04B9C" w:rsidRDefault="00F04B9C" w:rsidP="00F04B9C"/>
    <w:p w:rsidR="00F04B9C" w:rsidRPr="00985263" w:rsidRDefault="00F04B9C" w:rsidP="00655FE4">
      <w:pPr>
        <w:pStyle w:val="2"/>
      </w:pPr>
      <w:r>
        <w:rPr>
          <w:rFonts w:hint="eastAsia"/>
        </w:rPr>
        <w:t>会议相关（提供）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>
        <w:rPr>
          <w:rFonts w:hint="eastAsia"/>
        </w:rPr>
        <w:t>分享知识。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 w:rsidR="0041154C"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1111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A322D5">
        <w:rPr>
          <w:rFonts w:hint="eastAsia"/>
        </w:rPr>
        <w:t>MEETING_NAME</w:t>
      </w:r>
      <w:proofErr w:type="gramStart"/>
      <w:r>
        <w:t>”</w:t>
      </w:r>
      <w:proofErr w:type="gramEnd"/>
      <w:r>
        <w:t>：</w:t>
      </w:r>
      <w:proofErr w:type="gramStart"/>
      <w:r>
        <w:t>”</w:t>
      </w:r>
      <w:proofErr w:type="gramEnd"/>
      <w:r>
        <w:rPr>
          <w:rFonts w:hint="eastAsia"/>
        </w:rPr>
        <w:t>1112</w:t>
      </w:r>
      <w:r>
        <w:t>“</w:t>
      </w:r>
      <w:r>
        <w:rPr>
          <w:rFonts w:hint="eastAsia"/>
        </w:rPr>
        <w:t>}</w:t>
      </w:r>
    </w:p>
    <w:p w:rsidR="00F04B9C" w:rsidRDefault="00F04B9C" w:rsidP="00F04B9C"/>
    <w:p w:rsidR="00F04B9C" w:rsidRPr="00693C17" w:rsidRDefault="00F04B9C" w:rsidP="00655FE4">
      <w:pPr>
        <w:pStyle w:val="2"/>
      </w:pPr>
      <w:r>
        <w:rPr>
          <w:rFonts w:hint="eastAsia"/>
        </w:rPr>
        <w:t>保存会议笔记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>
        <w:rPr>
          <w:rFonts w:hint="eastAsia"/>
        </w:rPr>
        <w:t>会议笔记。</w:t>
      </w:r>
    </w:p>
    <w:p w:rsidR="00F04B9C" w:rsidRDefault="00F04B9C" w:rsidP="00F04B9C">
      <w:pPr>
        <w:pStyle w:val="a6"/>
        <w:ind w:left="360" w:firstLineChars="0" w:firstLine="0"/>
      </w:pPr>
      <w:r>
        <w:rPr>
          <w:rFonts w:hint="eastAsia"/>
          <w:b/>
        </w:rPr>
        <w:t>相关表：</w:t>
      </w:r>
      <w:r>
        <w:rPr>
          <w:rFonts w:hint="eastAsia"/>
        </w:rPr>
        <w:t xml:space="preserve"> T_MEETING_</w:t>
      </w:r>
      <w:r w:rsidRPr="00694C8B">
        <w:rPr>
          <w:rFonts w:hint="eastAsia"/>
          <w:color w:val="FF0000"/>
        </w:rPr>
        <w:t>NOTE</w:t>
      </w:r>
      <w:r>
        <w:rPr>
          <w:rFonts w:hint="eastAsia"/>
        </w:rPr>
        <w:t>、</w:t>
      </w:r>
      <w:r>
        <w:rPr>
          <w:rFonts w:hint="eastAsia"/>
        </w:rPr>
        <w:t>T_MEETING_NOTE_</w:t>
      </w:r>
      <w:r>
        <w:t>CONTENT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 w:rsidR="00E629EA">
        <w:rPr>
          <w:rFonts w:hint="eastAsia"/>
        </w:rPr>
        <w:t>MEETING_ID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111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</w:t>
      </w:r>
      <w:r w:rsidR="00760BC2">
        <w:t>MEETING_NOTE_</w:t>
      </w:r>
      <w:r w:rsidR="00760BC2"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笔记标题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D956F0" w:rsidRPr="00D956F0">
        <w:t xml:space="preserve"> </w:t>
      </w:r>
      <w:r w:rsidR="00D956F0">
        <w:t>CAREATER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所属人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DE09D9" w:rsidRPr="00DE09D9">
        <w:t xml:space="preserve"> </w:t>
      </w:r>
      <w:r w:rsidR="00DE09D9">
        <w:t>CREATE_TIME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创建时间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030E05" w:rsidRPr="00030E05">
        <w:t xml:space="preserve"> </w:t>
      </w:r>
      <w:r w:rsidR="00030E05" w:rsidRPr="007C38F7">
        <w:t>TB_</w:t>
      </w:r>
      <w:r w:rsidR="00E8064F">
        <w:rPr>
          <w:rFonts w:hint="eastAsia"/>
        </w:rPr>
        <w:t>D</w:t>
      </w:r>
      <w:r w:rsidR="00030E05" w:rsidRPr="007C38F7">
        <w:t>_NOTE_DETAIL</w:t>
      </w:r>
      <w:r w:rsidR="00030E05">
        <w:rPr>
          <w:rFonts w:hint="eastAsia"/>
        </w:rPr>
        <w:t>S</w:t>
      </w:r>
      <w:proofErr w:type="gramStart"/>
      <w:r>
        <w:t>”</w:t>
      </w:r>
      <w:proofErr w:type="gramEnd"/>
      <w:r>
        <w:rPr>
          <w:rFonts w:hint="eastAsia"/>
        </w:rPr>
        <w:t>:[{</w:t>
      </w:r>
      <w:r>
        <w:t>“</w:t>
      </w:r>
      <w:r w:rsidR="002572D8">
        <w:t>MEETING_NOTE_CONTENT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笔记内容</w:t>
      </w:r>
      <w:proofErr w:type="gramStart"/>
      <w:r>
        <w:t>”</w:t>
      </w:r>
      <w:proofErr w:type="gramEnd"/>
      <w:r w:rsidR="00CB31BE">
        <w:rPr>
          <w:rFonts w:hint="eastAsia"/>
        </w:rPr>
        <w:t>,</w:t>
      </w:r>
      <w:proofErr w:type="gramStart"/>
      <w:r w:rsidR="00CB31BE">
        <w:t>”</w:t>
      </w:r>
      <w:proofErr w:type="gramEnd"/>
      <w:r w:rsidR="00CB31BE" w:rsidRPr="00CB31BE">
        <w:t xml:space="preserve"> </w:t>
      </w:r>
      <w:r w:rsidR="00CB31BE">
        <w:t>TASK_ID</w:t>
      </w:r>
      <w:proofErr w:type="gramStart"/>
      <w:r w:rsidR="00CB31BE">
        <w:t>”</w:t>
      </w:r>
      <w:proofErr w:type="gramEnd"/>
      <w:r w:rsidR="00CB31BE">
        <w:rPr>
          <w:rFonts w:hint="eastAsia"/>
        </w:rPr>
        <w:t>:</w:t>
      </w:r>
      <w:proofErr w:type="gramStart"/>
      <w:r w:rsidR="00CB31BE">
        <w:t>””</w:t>
      </w:r>
      <w:proofErr w:type="gramEnd"/>
      <w:r>
        <w:rPr>
          <w:rFonts w:hint="eastAsia"/>
        </w:rPr>
        <w:t>}]</w:t>
      </w:r>
      <w:r w:rsidR="00D2146C">
        <w:rPr>
          <w:rFonts w:hint="eastAsia"/>
        </w:rPr>
        <w:t>,</w:t>
      </w:r>
      <w:proofErr w:type="gramStart"/>
      <w:r w:rsidR="00D2146C">
        <w:t>”</w:t>
      </w:r>
      <w:proofErr w:type="gramEnd"/>
      <w:r w:rsidR="00D2146C" w:rsidRPr="00D2146C">
        <w:t xml:space="preserve"> </w:t>
      </w:r>
      <w:r w:rsidR="00D2146C">
        <w:t>MEETING_CHAT_ID</w:t>
      </w:r>
      <w:proofErr w:type="gramStart"/>
      <w:r w:rsidR="00D2146C">
        <w:t>”</w:t>
      </w:r>
      <w:proofErr w:type="gramEnd"/>
      <w:r w:rsidR="00D2146C">
        <w:rPr>
          <w:rFonts w:hint="eastAsia"/>
        </w:rPr>
        <w:t>:</w:t>
      </w:r>
      <w:proofErr w:type="gramStart"/>
      <w:r w:rsidR="00D2146C">
        <w:t>”</w:t>
      </w:r>
      <w:proofErr w:type="gramEnd"/>
      <w:r w:rsidR="00D2146C">
        <w:t>引用聊天记录</w:t>
      </w:r>
      <w:proofErr w:type="gramStart"/>
      <w:r w:rsidR="00D2146C">
        <w:t>”</w:t>
      </w:r>
      <w:proofErr w:type="gramEnd"/>
      <w:r>
        <w:rPr>
          <w:rFonts w:hint="eastAsia"/>
        </w:rPr>
        <w:t>}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返回值：</w:t>
      </w:r>
      <w:r w:rsidRPr="00030BBB">
        <w:rPr>
          <w:rFonts w:hint="eastAsia"/>
        </w:rPr>
        <w:t>{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}</w:t>
      </w:r>
    </w:p>
    <w:p w:rsidR="00F04B9C" w:rsidRPr="0040412C" w:rsidRDefault="00F04B9C" w:rsidP="00F04B9C">
      <w:pPr>
        <w:pStyle w:val="a6"/>
        <w:ind w:left="360" w:firstLineChars="0" w:firstLine="0"/>
        <w:rPr>
          <w:b/>
        </w:rPr>
      </w:pPr>
      <w:r w:rsidRPr="0040412C">
        <w:rPr>
          <w:rFonts w:hint="eastAsia"/>
          <w:b/>
        </w:rPr>
        <w:t>请求数据：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9"/>
        <w:gridCol w:w="2519"/>
        <w:gridCol w:w="1569"/>
        <w:gridCol w:w="3529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A41EC1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MEETING_ID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760BC2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>MEETING_NOTE_</w:t>
            </w:r>
            <w:r>
              <w:rPr>
                <w:rFonts w:hint="eastAsia"/>
              </w:rPr>
              <w:t>TITLE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笔记标题</w:t>
            </w:r>
            <w:r w:rsidR="00496A41">
              <w:rPr>
                <w:rFonts w:hint="eastAsia"/>
              </w:rPr>
              <w:t xml:space="preserve"> 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D956F0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CAREATER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所属人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4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D2660E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CREATE_TIME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5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CB6736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C38F7">
              <w:t>TB_MEETING_NOTE_DETAIL</w:t>
            </w:r>
            <w:r>
              <w:rPr>
                <w:rFonts w:hint="eastAsia"/>
              </w:rPr>
              <w:t>S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笔记内容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CB6736" w:rsidP="0079255E">
            <w:pPr>
              <w:widowControl/>
              <w:jc w:val="center"/>
            </w:pPr>
            <w:r w:rsidRPr="007C38F7">
              <w:t>TB_MEETING_NOTE_DETAIL</w:t>
            </w:r>
          </w:p>
        </w:tc>
      </w:tr>
      <w:tr w:rsidR="00D5799F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799F" w:rsidRDefault="00D5799F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6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799F" w:rsidRPr="007C38F7" w:rsidRDefault="00D5799F" w:rsidP="0079255E">
            <w:pPr>
              <w:widowControl/>
              <w:jc w:val="center"/>
            </w:pPr>
            <w:r>
              <w:t>MEETING_CHAT_ID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799F" w:rsidRDefault="00D5799F" w:rsidP="0079255E">
            <w:pPr>
              <w:widowControl/>
              <w:jc w:val="center"/>
            </w:pPr>
            <w:r>
              <w:rPr>
                <w:rFonts w:hint="eastAsia"/>
              </w:rPr>
              <w:t>引用聊天记录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799F" w:rsidRPr="007C38F7" w:rsidRDefault="00D5799F" w:rsidP="0079255E">
            <w:pPr>
              <w:widowControl/>
              <w:jc w:val="center"/>
            </w:pPr>
            <w:r>
              <w:rPr>
                <w:rFonts w:hint="eastAsia"/>
              </w:rPr>
              <w:t>VARCHAR2(30)</w:t>
            </w: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</w:p>
    <w:p w:rsidR="00F04B9C" w:rsidRDefault="003C67D9" w:rsidP="00F04B9C">
      <w:pPr>
        <w:pStyle w:val="a6"/>
        <w:ind w:left="360" w:firstLineChars="0" w:firstLine="0"/>
        <w:rPr>
          <w:b/>
        </w:rPr>
      </w:pPr>
      <w:r w:rsidRPr="007C38F7">
        <w:t>TB_MEETING_NOTE_DETAIL</w:t>
      </w:r>
      <w:r w:rsidR="00F04B9C">
        <w:t>—</w:t>
      </w:r>
      <w:r w:rsidR="00F04B9C">
        <w:rPr>
          <w:rFonts w:hint="eastAsia"/>
        </w:rPr>
        <w:t>笔记内容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6"/>
        <w:gridCol w:w="2349"/>
        <w:gridCol w:w="1626"/>
        <w:gridCol w:w="3585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80768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MEETING_NOTE_CONTENT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笔记内容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t>Blob</w:t>
            </w:r>
          </w:p>
        </w:tc>
      </w:tr>
      <w:tr w:rsidR="001B2E37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2E37" w:rsidRDefault="001B2E37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2E37" w:rsidRDefault="001B2E37" w:rsidP="0079255E">
            <w:pPr>
              <w:widowControl/>
              <w:jc w:val="center"/>
            </w:pPr>
            <w:r>
              <w:t>TASK_ID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2E37" w:rsidRDefault="001B2E37" w:rsidP="0079255E">
            <w:pPr>
              <w:widowControl/>
              <w:jc w:val="center"/>
            </w:pP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2E37" w:rsidRDefault="001B2E37" w:rsidP="0079255E">
            <w:pPr>
              <w:widowControl/>
              <w:jc w:val="center"/>
            </w:pPr>
            <w:r>
              <w:rPr>
                <w:rFonts w:hint="eastAsia"/>
              </w:rPr>
              <w:t>VARCHAR2(30)</w:t>
            </w: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</w:p>
    <w:p w:rsidR="00F04B9C" w:rsidRDefault="00F04B9C" w:rsidP="00F04B9C">
      <w:pPr>
        <w:pStyle w:val="a6"/>
        <w:ind w:left="360" w:firstLineChars="0" w:firstLine="0"/>
        <w:rPr>
          <w:b/>
        </w:rPr>
      </w:pPr>
    </w:p>
    <w:p w:rsidR="00F04B9C" w:rsidRDefault="00F04B9C" w:rsidP="00F04B9C">
      <w:pPr>
        <w:pStyle w:val="a6"/>
        <w:ind w:left="360" w:firstLineChars="0" w:firstLine="0"/>
        <w:rPr>
          <w:b/>
        </w:rPr>
      </w:pPr>
      <w:r w:rsidRPr="00762906">
        <w:rPr>
          <w:rFonts w:hint="eastAsia"/>
          <w:b/>
        </w:rPr>
        <w:t>返回数据：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F04B9C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esult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</w:tbl>
    <w:p w:rsidR="00F04B9C" w:rsidRDefault="00F04B9C" w:rsidP="00F04B9C"/>
    <w:p w:rsidR="00F04B9C" w:rsidRPr="004A6AA5" w:rsidRDefault="00F04B9C" w:rsidP="00655FE4">
      <w:pPr>
        <w:pStyle w:val="2"/>
      </w:pPr>
      <w:r>
        <w:rPr>
          <w:rFonts w:hint="eastAsia"/>
        </w:rPr>
        <w:t>获取会议广场列表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>
        <w:rPr>
          <w:rFonts w:hint="eastAsia"/>
        </w:rPr>
        <w:t>会议广场。</w:t>
      </w:r>
    </w:p>
    <w:p w:rsidR="00F04B9C" w:rsidRDefault="00F04B9C" w:rsidP="00F04B9C">
      <w:pPr>
        <w:pStyle w:val="a6"/>
        <w:ind w:left="360" w:firstLineChars="0" w:firstLine="0"/>
      </w:pPr>
      <w:r>
        <w:rPr>
          <w:rFonts w:hint="eastAsia"/>
          <w:b/>
        </w:rPr>
        <w:t>相关表：</w:t>
      </w:r>
      <w:r>
        <w:rPr>
          <w:rFonts w:hint="eastAsia"/>
        </w:rPr>
        <w:t>TB_MEETING</w:t>
      </w:r>
      <w:r>
        <w:rPr>
          <w:rFonts w:hint="eastAsia"/>
        </w:rPr>
        <w:t>、</w:t>
      </w:r>
      <w:r>
        <w:rPr>
          <w:rFonts w:hint="eastAsia"/>
        </w:rPr>
        <w:t>T_MEETING_</w:t>
      </w:r>
      <w:r w:rsidRPr="00EE351C">
        <w:t xml:space="preserve"> </w:t>
      </w:r>
      <w:r>
        <w:t>MEMBER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{}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返回值：</w:t>
      </w:r>
      <w:r w:rsidRPr="00030BBB">
        <w:rPr>
          <w:rFonts w:hint="eastAsia"/>
        </w:rPr>
        <w:t>{</w:t>
      </w:r>
      <w:r>
        <w:t>“</w:t>
      </w:r>
      <w:r w:rsidR="00B70433">
        <w:t>TB_MEETING</w:t>
      </w:r>
      <w:r w:rsidR="00B70433">
        <w:rPr>
          <w:rFonts w:hint="eastAsia"/>
        </w:rPr>
        <w:t>S</w:t>
      </w:r>
      <w:r>
        <w:t>”</w:t>
      </w:r>
      <w:r>
        <w:rPr>
          <w:rFonts w:hint="eastAsia"/>
        </w:rPr>
        <w:t>:</w:t>
      </w:r>
      <w:r w:rsidRPr="00030BBB">
        <w:rPr>
          <w:rFonts w:hint="eastAsia"/>
        </w:rPr>
        <w:t>[</w:t>
      </w:r>
      <w:r>
        <w:rPr>
          <w:rFonts w:hint="eastAsia"/>
        </w:rPr>
        <w:t>{</w:t>
      </w:r>
      <w:r>
        <w:t>“</w:t>
      </w:r>
      <w:r w:rsidR="0037374C">
        <w:rPr>
          <w:rFonts w:hint="eastAsia"/>
        </w:rPr>
        <w:t>MEETING_</w:t>
      </w:r>
      <w:r w:rsidR="0041154C"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25584C">
        <w:rPr>
          <w:rFonts w:hint="eastAsia"/>
        </w:rPr>
        <w:t>START_TIME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星期二</w:t>
      </w:r>
      <w:r>
        <w:rPr>
          <w:rFonts w:hint="eastAsia"/>
        </w:rPr>
        <w:t xml:space="preserve"> 9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t>–</w:t>
      </w:r>
      <w:r>
        <w:rPr>
          <w:rFonts w:hint="eastAsia"/>
        </w:rPr>
        <w:t xml:space="preserve"> 14</w:t>
      </w:r>
      <w:r>
        <w:rPr>
          <w:rFonts w:hint="eastAsia"/>
        </w:rPr>
        <w:t>：</w:t>
      </w:r>
      <w:r>
        <w:rPr>
          <w:rFonts w:hint="eastAsia"/>
        </w:rPr>
        <w:t>30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C72D90" w:rsidRPr="00C72D90">
        <w:t xml:space="preserve"> </w:t>
      </w:r>
      <w:r w:rsidR="00C72D90" w:rsidRPr="0021559D">
        <w:t>PIC_PATH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图片</w:t>
      </w:r>
      <w:r w:rsidR="00C72D90">
        <w:rPr>
          <w:rFonts w:hint="eastAsia"/>
        </w:rPr>
        <w:t>路径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A322D5">
        <w:rPr>
          <w:rFonts w:hint="eastAsia"/>
        </w:rPr>
        <w:t>MEETING_NAME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r>
        <w:rPr>
          <w:rFonts w:hint="eastAsia"/>
        </w:rPr>
        <w:t>凯</w:t>
      </w:r>
      <w:proofErr w:type="gramEnd"/>
      <w:r>
        <w:rPr>
          <w:rFonts w:hint="eastAsia"/>
        </w:rPr>
        <w:t>胜</w:t>
      </w:r>
      <w:r>
        <w:rPr>
          <w:rFonts w:hint="eastAsia"/>
        </w:rPr>
        <w:t>2014TMT</w:t>
      </w:r>
      <w:r>
        <w:rPr>
          <w:rFonts w:hint="eastAsia"/>
        </w:rPr>
        <w:t>峰会</w:t>
      </w:r>
      <w:r>
        <w:t>—</w:t>
      </w:r>
      <w:r>
        <w:rPr>
          <w:rFonts w:hint="eastAsia"/>
        </w:rPr>
        <w:t>互联峰会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461E92">
        <w:rPr>
          <w:rFonts w:hint="eastAsia"/>
        </w:rPr>
        <w:t>MEETING_DESC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有色行业研究员刘桦枫通过研究</w:t>
      </w:r>
      <w:r>
        <w:t>…</w:t>
      </w:r>
      <w:proofErr w:type="gramStart"/>
      <w:r>
        <w:t>”</w:t>
      </w:r>
      <w:proofErr w:type="gramEnd"/>
      <w:r>
        <w:rPr>
          <w:rFonts w:hint="eastAsia"/>
        </w:rPr>
        <w:t xml:space="preserve"> }]}</w:t>
      </w:r>
    </w:p>
    <w:p w:rsidR="00F04B9C" w:rsidRPr="0040412C" w:rsidRDefault="00F04B9C" w:rsidP="00F04B9C">
      <w:pPr>
        <w:pStyle w:val="a6"/>
        <w:ind w:left="360" w:firstLineChars="0" w:firstLine="0"/>
        <w:rPr>
          <w:b/>
        </w:rPr>
      </w:pPr>
      <w:r w:rsidRPr="0040412C">
        <w:rPr>
          <w:rFonts w:hint="eastAsia"/>
          <w:b/>
        </w:rPr>
        <w:t>请求数据：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F04B9C" w:rsidP="0079255E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  <w:r w:rsidRPr="00762906">
        <w:rPr>
          <w:rFonts w:hint="eastAsia"/>
          <w:b/>
        </w:rPr>
        <w:t>返回数据：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0B0D7C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>MEETING</w:t>
            </w:r>
            <w:r w:rsidR="00C7096E">
              <w:rPr>
                <w:rFonts w:hint="eastAsia"/>
              </w:rPr>
              <w:t>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25584C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START_TIME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会议开始时间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C72D90" w:rsidP="0079255E">
            <w:pPr>
              <w:widowControl/>
              <w:jc w:val="center"/>
              <w:rPr>
                <w:kern w:val="0"/>
                <w:szCs w:val="21"/>
              </w:rPr>
            </w:pPr>
            <w:r w:rsidRPr="0021559D">
              <w:t>PIC_PATH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会议图片</w:t>
            </w:r>
            <w:r w:rsidR="00C72D90">
              <w:rPr>
                <w:rFonts w:hint="eastAsia"/>
              </w:rPr>
              <w:t>路径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C72D90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4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A322D5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MEETING_NAME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5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461E92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MEETING_DESC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会议介绍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</w:tbl>
    <w:p w:rsidR="00F04B9C" w:rsidRPr="004A6AA5" w:rsidRDefault="00F04B9C" w:rsidP="00655FE4">
      <w:pPr>
        <w:pStyle w:val="2"/>
      </w:pPr>
      <w:r>
        <w:rPr>
          <w:rFonts w:hint="eastAsia"/>
        </w:rPr>
        <w:t>获取我的会议列表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>
        <w:rPr>
          <w:rFonts w:hint="eastAsia"/>
        </w:rPr>
        <w:t>我的会议。</w:t>
      </w:r>
    </w:p>
    <w:p w:rsidR="00F04B9C" w:rsidRDefault="00F04B9C" w:rsidP="00F04B9C">
      <w:pPr>
        <w:pStyle w:val="a6"/>
        <w:ind w:left="360" w:firstLineChars="0" w:firstLine="0"/>
      </w:pPr>
      <w:r>
        <w:rPr>
          <w:rFonts w:hint="eastAsia"/>
          <w:b/>
        </w:rPr>
        <w:t>相关表：</w:t>
      </w:r>
      <w:r>
        <w:rPr>
          <w:rFonts w:hint="eastAsia"/>
        </w:rPr>
        <w:t>TB_MEETING</w:t>
      </w:r>
      <w:r>
        <w:rPr>
          <w:rFonts w:hint="eastAsia"/>
        </w:rPr>
        <w:t>、</w:t>
      </w:r>
      <w:r>
        <w:rPr>
          <w:rFonts w:hint="eastAsia"/>
        </w:rPr>
        <w:t>T_MEETING_</w:t>
      </w:r>
      <w:r w:rsidRPr="00EE351C">
        <w:t xml:space="preserve"> </w:t>
      </w:r>
      <w:r>
        <w:t>MEMBER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 w:rsidR="001A3A3A">
        <w:rPr>
          <w:rFonts w:hint="eastAsia"/>
        </w:rPr>
        <w:t>MEMBER_ID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110110</w:t>
      </w:r>
      <w:r>
        <w:t>”</w:t>
      </w:r>
      <w:r>
        <w:rPr>
          <w:rFonts w:hint="eastAsia"/>
        </w:rPr>
        <w:t>}</w:t>
      </w:r>
    </w:p>
    <w:p w:rsidR="00F04B9C" w:rsidRPr="00646F21" w:rsidRDefault="00F04B9C" w:rsidP="00F04B9C">
      <w:pPr>
        <w:pStyle w:val="a6"/>
        <w:ind w:left="360" w:firstLineChars="0" w:firstLine="0"/>
      </w:pPr>
      <w:r>
        <w:rPr>
          <w:rFonts w:hint="eastAsia"/>
          <w:b/>
        </w:rPr>
        <w:t>说明：</w:t>
      </w:r>
      <w:r w:rsidRPr="00646F21">
        <w:rPr>
          <w:rFonts w:hint="eastAsia"/>
        </w:rPr>
        <w:t>取我参与的和我创建的，排除未发起的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返回值：</w:t>
      </w:r>
      <w:r w:rsidRPr="00030BBB">
        <w:rPr>
          <w:rFonts w:hint="eastAsia"/>
        </w:rPr>
        <w:t>{</w:t>
      </w:r>
      <w:r>
        <w:t>“</w:t>
      </w:r>
      <w:r w:rsidR="00F64605">
        <w:t>TB_MEETING</w:t>
      </w:r>
      <w:r w:rsidR="00F64605">
        <w:rPr>
          <w:rFonts w:hint="eastAsia"/>
        </w:rPr>
        <w:t>S</w:t>
      </w:r>
      <w:r>
        <w:t>”</w:t>
      </w:r>
      <w:r>
        <w:rPr>
          <w:rFonts w:hint="eastAsia"/>
        </w:rPr>
        <w:t>:</w:t>
      </w:r>
      <w:r w:rsidRPr="00030BBB">
        <w:rPr>
          <w:rFonts w:hint="eastAsia"/>
        </w:rPr>
        <w:t>[</w:t>
      </w:r>
      <w:r>
        <w:rPr>
          <w:rFonts w:hint="eastAsia"/>
        </w:rPr>
        <w:t>{</w:t>
      </w:r>
      <w:r>
        <w:t>“</w:t>
      </w:r>
      <w:r w:rsidR="008F50AD">
        <w:rPr>
          <w:rFonts w:hint="eastAsia"/>
        </w:rPr>
        <w:t>MEETING_</w:t>
      </w:r>
      <w:r w:rsidR="0041154C"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25584C">
        <w:rPr>
          <w:rFonts w:hint="eastAsia"/>
        </w:rPr>
        <w:t>START_TIME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星期二</w:t>
      </w:r>
      <w:r>
        <w:rPr>
          <w:rFonts w:hint="eastAsia"/>
        </w:rPr>
        <w:t xml:space="preserve"> 9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t>–</w:t>
      </w:r>
      <w:r>
        <w:rPr>
          <w:rFonts w:hint="eastAsia"/>
        </w:rPr>
        <w:t xml:space="preserve"> 14</w:t>
      </w:r>
      <w:r>
        <w:rPr>
          <w:rFonts w:hint="eastAsia"/>
        </w:rPr>
        <w:t>：</w:t>
      </w:r>
      <w:r>
        <w:rPr>
          <w:rFonts w:hint="eastAsia"/>
        </w:rPr>
        <w:t>30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2974D7" w:rsidRPr="002974D7">
        <w:t xml:space="preserve"> </w:t>
      </w:r>
      <w:r w:rsidR="002974D7" w:rsidRPr="0021559D">
        <w:t>PIC_PATH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图片</w:t>
      </w:r>
      <w:r w:rsidR="002974D7">
        <w:rPr>
          <w:rFonts w:hint="eastAsia"/>
        </w:rPr>
        <w:t>路径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A322D5">
        <w:rPr>
          <w:rFonts w:hint="eastAsia"/>
        </w:rPr>
        <w:t>MEETING_NAME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r>
        <w:rPr>
          <w:rFonts w:hint="eastAsia"/>
        </w:rPr>
        <w:t>凯</w:t>
      </w:r>
      <w:proofErr w:type="gramEnd"/>
      <w:r>
        <w:rPr>
          <w:rFonts w:hint="eastAsia"/>
        </w:rPr>
        <w:t>胜</w:t>
      </w:r>
      <w:r>
        <w:rPr>
          <w:rFonts w:hint="eastAsia"/>
        </w:rPr>
        <w:t>2014TMT</w:t>
      </w:r>
      <w:r>
        <w:rPr>
          <w:rFonts w:hint="eastAsia"/>
        </w:rPr>
        <w:t>峰会</w:t>
      </w:r>
      <w:r>
        <w:t>—</w:t>
      </w:r>
      <w:r>
        <w:rPr>
          <w:rFonts w:hint="eastAsia"/>
        </w:rPr>
        <w:t>互联峰会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461E92">
        <w:rPr>
          <w:rFonts w:hint="eastAsia"/>
        </w:rPr>
        <w:t>MEETING_DESC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有色行业研究员刘桦枫通过研究</w:t>
      </w:r>
      <w:r>
        <w:t>…</w:t>
      </w:r>
      <w:proofErr w:type="gramStart"/>
      <w:r>
        <w:t>”</w:t>
      </w:r>
      <w:proofErr w:type="gramEnd"/>
      <w:r>
        <w:rPr>
          <w:rFonts w:hint="eastAsia"/>
        </w:rPr>
        <w:t xml:space="preserve"> }]}</w:t>
      </w:r>
    </w:p>
    <w:p w:rsidR="00F04B9C" w:rsidRPr="0040412C" w:rsidRDefault="00F04B9C" w:rsidP="00F04B9C">
      <w:pPr>
        <w:pStyle w:val="a6"/>
        <w:ind w:left="360" w:firstLineChars="0" w:firstLine="0"/>
        <w:rPr>
          <w:b/>
        </w:rPr>
      </w:pPr>
      <w:r w:rsidRPr="0040412C">
        <w:rPr>
          <w:rFonts w:hint="eastAsia"/>
          <w:b/>
        </w:rPr>
        <w:t>请求数据：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1A3A3A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MEMBER_ID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VARCHAR(30)</w:t>
            </w: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  <w:r w:rsidRPr="00762906">
        <w:rPr>
          <w:rFonts w:hint="eastAsia"/>
          <w:b/>
        </w:rPr>
        <w:t>返回数据：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060DA0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MEETING_ID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25584C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START_TIME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会议开始时间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40772C" w:rsidP="0079255E">
            <w:pPr>
              <w:widowControl/>
              <w:jc w:val="center"/>
              <w:rPr>
                <w:kern w:val="0"/>
                <w:szCs w:val="21"/>
              </w:rPr>
            </w:pPr>
            <w:r w:rsidRPr="0021559D">
              <w:t>PIC_PATH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会议图片</w:t>
            </w:r>
            <w:r w:rsidR="0040772C">
              <w:rPr>
                <w:rFonts w:hint="eastAsia"/>
              </w:rPr>
              <w:t>路径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40772C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lastRenderedPageBreak/>
              <w:t>4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A322D5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MEETING_NAME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5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461E92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MEETING_DESC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会议介绍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</w:tbl>
    <w:p w:rsidR="00F04B9C" w:rsidRDefault="00F04B9C" w:rsidP="00F04B9C"/>
    <w:p w:rsidR="00F04B9C" w:rsidRDefault="00F04B9C" w:rsidP="00F04B9C"/>
    <w:p w:rsidR="00F04B9C" w:rsidRPr="004A6AA5" w:rsidRDefault="00F04B9C" w:rsidP="00655FE4">
      <w:pPr>
        <w:pStyle w:val="2"/>
      </w:pPr>
      <w:r>
        <w:rPr>
          <w:rFonts w:hint="eastAsia"/>
        </w:rPr>
        <w:t>获取我创建的会议列表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>
        <w:rPr>
          <w:rFonts w:hint="eastAsia"/>
        </w:rPr>
        <w:t>我的会议。</w:t>
      </w:r>
    </w:p>
    <w:p w:rsidR="00F04B9C" w:rsidRDefault="00F04B9C" w:rsidP="00F04B9C">
      <w:pPr>
        <w:pStyle w:val="a6"/>
        <w:ind w:left="360" w:firstLineChars="0" w:firstLine="0"/>
      </w:pPr>
      <w:r>
        <w:rPr>
          <w:rFonts w:hint="eastAsia"/>
          <w:b/>
        </w:rPr>
        <w:t>相关表：</w:t>
      </w:r>
      <w:r>
        <w:rPr>
          <w:rFonts w:hint="eastAsia"/>
        </w:rPr>
        <w:t>TB_MEETING</w:t>
      </w:r>
      <w:r>
        <w:rPr>
          <w:rFonts w:hint="eastAsia"/>
        </w:rPr>
        <w:t>、</w:t>
      </w:r>
      <w:r>
        <w:rPr>
          <w:rFonts w:hint="eastAsia"/>
        </w:rPr>
        <w:t>T_MEETING_</w:t>
      </w:r>
      <w:r w:rsidRPr="00EE351C">
        <w:t xml:space="preserve"> </w:t>
      </w:r>
      <w:r>
        <w:t>MEMBER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 w:rsidR="001A3A3A">
        <w:rPr>
          <w:rFonts w:hint="eastAsia"/>
        </w:rPr>
        <w:t>MEMBER_ID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110110</w:t>
      </w:r>
      <w:r>
        <w:t>”</w:t>
      </w:r>
      <w:r>
        <w:rPr>
          <w:rFonts w:hint="eastAsia"/>
        </w:rPr>
        <w:t>}</w:t>
      </w:r>
    </w:p>
    <w:p w:rsidR="00F04B9C" w:rsidRPr="00646F21" w:rsidRDefault="00F04B9C" w:rsidP="00F04B9C">
      <w:pPr>
        <w:pStyle w:val="a6"/>
        <w:ind w:left="360" w:firstLineChars="0" w:firstLine="0"/>
      </w:pPr>
      <w:r>
        <w:rPr>
          <w:rFonts w:hint="eastAsia"/>
          <w:b/>
        </w:rPr>
        <w:t>说明：</w:t>
      </w:r>
      <w:r w:rsidRPr="00646F21">
        <w:rPr>
          <w:rFonts w:hint="eastAsia"/>
        </w:rPr>
        <w:t>取我创建的，</w:t>
      </w:r>
      <w:r>
        <w:rPr>
          <w:rFonts w:hint="eastAsia"/>
        </w:rPr>
        <w:t>包括</w:t>
      </w:r>
      <w:r w:rsidRPr="00646F21">
        <w:rPr>
          <w:rFonts w:hint="eastAsia"/>
        </w:rPr>
        <w:t>未发起的</w:t>
      </w:r>
    </w:p>
    <w:p w:rsidR="00165B92" w:rsidRDefault="00F04B9C" w:rsidP="00165B92">
      <w:pPr>
        <w:pStyle w:val="a6"/>
        <w:ind w:left="360" w:firstLineChars="0" w:firstLine="0"/>
      </w:pPr>
      <w:r w:rsidRPr="0040412C">
        <w:rPr>
          <w:rFonts w:hint="eastAsia"/>
          <w:b/>
        </w:rPr>
        <w:t>返回值：</w:t>
      </w:r>
      <w:r w:rsidR="00165B92" w:rsidRPr="00030BBB">
        <w:rPr>
          <w:rFonts w:hint="eastAsia"/>
        </w:rPr>
        <w:t>{</w:t>
      </w:r>
      <w:r w:rsidR="00165B92">
        <w:t>“TB_MEETING</w:t>
      </w:r>
      <w:r w:rsidR="00165B92">
        <w:rPr>
          <w:rFonts w:hint="eastAsia"/>
        </w:rPr>
        <w:t>S</w:t>
      </w:r>
      <w:r w:rsidR="00165B92">
        <w:t>”</w:t>
      </w:r>
      <w:r w:rsidR="00165B92">
        <w:rPr>
          <w:rFonts w:hint="eastAsia"/>
        </w:rPr>
        <w:t>:</w:t>
      </w:r>
      <w:r w:rsidR="00165B92" w:rsidRPr="00030BBB">
        <w:rPr>
          <w:rFonts w:hint="eastAsia"/>
        </w:rPr>
        <w:t>[</w:t>
      </w:r>
      <w:r w:rsidR="00165B92">
        <w:rPr>
          <w:rFonts w:hint="eastAsia"/>
        </w:rPr>
        <w:t>{</w:t>
      </w:r>
      <w:r w:rsidR="00165B92">
        <w:t>“</w:t>
      </w:r>
      <w:r w:rsidR="00165B92">
        <w:rPr>
          <w:rFonts w:hint="eastAsia"/>
        </w:rPr>
        <w:t>MEETING_ID</w:t>
      </w:r>
      <w:r w:rsidR="00165B92">
        <w:t>”</w:t>
      </w:r>
      <w:r w:rsidR="00165B92">
        <w:rPr>
          <w:rFonts w:hint="eastAsia"/>
        </w:rPr>
        <w:t>:</w:t>
      </w:r>
      <w:proofErr w:type="gramStart"/>
      <w:r w:rsidR="00165B92">
        <w:t>”</w:t>
      </w:r>
      <w:proofErr w:type="gramEnd"/>
      <w:r w:rsidR="00165B92">
        <w:rPr>
          <w:rFonts w:hint="eastAsia"/>
        </w:rPr>
        <w:t>001</w:t>
      </w:r>
      <w:proofErr w:type="gramStart"/>
      <w:r w:rsidR="00165B92">
        <w:t>”</w:t>
      </w:r>
      <w:proofErr w:type="gramEnd"/>
      <w:r w:rsidR="00165B92">
        <w:rPr>
          <w:rFonts w:hint="eastAsia"/>
        </w:rPr>
        <w:t>,</w:t>
      </w:r>
      <w:proofErr w:type="gramStart"/>
      <w:r w:rsidR="00165B92">
        <w:t>”</w:t>
      </w:r>
      <w:proofErr w:type="gramEnd"/>
      <w:r w:rsidR="00165B92">
        <w:rPr>
          <w:rFonts w:hint="eastAsia"/>
        </w:rPr>
        <w:t>START_TIME</w:t>
      </w:r>
      <w:proofErr w:type="gramStart"/>
      <w:r w:rsidR="00165B92">
        <w:t>”</w:t>
      </w:r>
      <w:proofErr w:type="gramEnd"/>
      <w:r w:rsidR="00165B92">
        <w:rPr>
          <w:rFonts w:hint="eastAsia"/>
        </w:rPr>
        <w:t>:</w:t>
      </w:r>
      <w:proofErr w:type="gramStart"/>
      <w:r w:rsidR="00165B92">
        <w:t>”</w:t>
      </w:r>
      <w:proofErr w:type="gramEnd"/>
      <w:r w:rsidR="00165B92">
        <w:rPr>
          <w:rFonts w:hint="eastAsia"/>
        </w:rPr>
        <w:t>2014</w:t>
      </w:r>
      <w:r w:rsidR="00165B92">
        <w:rPr>
          <w:rFonts w:hint="eastAsia"/>
        </w:rPr>
        <w:t>年</w:t>
      </w:r>
      <w:r w:rsidR="00165B92">
        <w:rPr>
          <w:rFonts w:hint="eastAsia"/>
        </w:rPr>
        <w:t>8</w:t>
      </w:r>
      <w:r w:rsidR="00165B92">
        <w:rPr>
          <w:rFonts w:hint="eastAsia"/>
        </w:rPr>
        <w:t>月</w:t>
      </w:r>
      <w:r w:rsidR="00165B92">
        <w:rPr>
          <w:rFonts w:hint="eastAsia"/>
        </w:rPr>
        <w:t>21</w:t>
      </w:r>
      <w:r w:rsidR="00165B92">
        <w:rPr>
          <w:rFonts w:hint="eastAsia"/>
        </w:rPr>
        <w:t>日</w:t>
      </w:r>
      <w:r w:rsidR="00165B92">
        <w:rPr>
          <w:rFonts w:hint="eastAsia"/>
        </w:rPr>
        <w:t xml:space="preserve"> </w:t>
      </w:r>
      <w:r w:rsidR="00165B92">
        <w:rPr>
          <w:rFonts w:hint="eastAsia"/>
        </w:rPr>
        <w:t>星期二</w:t>
      </w:r>
      <w:r w:rsidR="00165B92">
        <w:rPr>
          <w:rFonts w:hint="eastAsia"/>
        </w:rPr>
        <w:t xml:space="preserve"> 9</w:t>
      </w:r>
      <w:r w:rsidR="00165B92">
        <w:rPr>
          <w:rFonts w:hint="eastAsia"/>
        </w:rPr>
        <w:t>：</w:t>
      </w:r>
      <w:r w:rsidR="00165B92">
        <w:rPr>
          <w:rFonts w:hint="eastAsia"/>
        </w:rPr>
        <w:t xml:space="preserve">30 </w:t>
      </w:r>
      <w:r w:rsidR="00165B92">
        <w:t>–</w:t>
      </w:r>
      <w:r w:rsidR="00165B92">
        <w:rPr>
          <w:rFonts w:hint="eastAsia"/>
        </w:rPr>
        <w:t xml:space="preserve"> 14</w:t>
      </w:r>
      <w:r w:rsidR="00165B92">
        <w:rPr>
          <w:rFonts w:hint="eastAsia"/>
        </w:rPr>
        <w:t>：</w:t>
      </w:r>
      <w:r w:rsidR="00165B92">
        <w:rPr>
          <w:rFonts w:hint="eastAsia"/>
        </w:rPr>
        <w:t>30</w:t>
      </w:r>
      <w:proofErr w:type="gramStart"/>
      <w:r w:rsidR="00165B92">
        <w:t>”</w:t>
      </w:r>
      <w:proofErr w:type="gramEnd"/>
      <w:r w:rsidR="00165B92">
        <w:rPr>
          <w:rFonts w:hint="eastAsia"/>
        </w:rPr>
        <w:t>,</w:t>
      </w:r>
      <w:proofErr w:type="gramStart"/>
      <w:r w:rsidR="00165B92">
        <w:t>”</w:t>
      </w:r>
      <w:proofErr w:type="gramEnd"/>
      <w:r w:rsidR="00165B92" w:rsidRPr="002974D7">
        <w:t xml:space="preserve"> </w:t>
      </w:r>
      <w:r w:rsidR="00165B92" w:rsidRPr="0021559D">
        <w:t>PIC_PATH</w:t>
      </w:r>
      <w:proofErr w:type="gramStart"/>
      <w:r w:rsidR="00165B92">
        <w:t>”</w:t>
      </w:r>
      <w:proofErr w:type="gramEnd"/>
      <w:r w:rsidR="00165B92">
        <w:rPr>
          <w:rFonts w:hint="eastAsia"/>
        </w:rPr>
        <w:t>:</w:t>
      </w:r>
      <w:proofErr w:type="gramStart"/>
      <w:r w:rsidR="00165B92">
        <w:t>”</w:t>
      </w:r>
      <w:proofErr w:type="gramEnd"/>
      <w:r w:rsidR="00165B92">
        <w:rPr>
          <w:rFonts w:hint="eastAsia"/>
        </w:rPr>
        <w:t>图片路径</w:t>
      </w:r>
      <w:proofErr w:type="gramStart"/>
      <w:r w:rsidR="00165B92">
        <w:t>”</w:t>
      </w:r>
      <w:proofErr w:type="gramEnd"/>
      <w:r w:rsidR="00165B92">
        <w:rPr>
          <w:rFonts w:hint="eastAsia"/>
        </w:rPr>
        <w:t>,</w:t>
      </w:r>
      <w:proofErr w:type="gramStart"/>
      <w:r w:rsidR="00165B92">
        <w:t>”</w:t>
      </w:r>
      <w:proofErr w:type="gramEnd"/>
      <w:r w:rsidR="00165B92">
        <w:rPr>
          <w:rFonts w:hint="eastAsia"/>
        </w:rPr>
        <w:t>MEETING_NAME</w:t>
      </w:r>
      <w:proofErr w:type="gramStart"/>
      <w:r w:rsidR="00165B92">
        <w:t>”</w:t>
      </w:r>
      <w:proofErr w:type="gramEnd"/>
      <w:r w:rsidR="00165B92">
        <w:rPr>
          <w:rFonts w:hint="eastAsia"/>
        </w:rPr>
        <w:t>:</w:t>
      </w:r>
      <w:proofErr w:type="gramStart"/>
      <w:r w:rsidR="00165B92">
        <w:t>”</w:t>
      </w:r>
      <w:r w:rsidR="00165B92">
        <w:rPr>
          <w:rFonts w:hint="eastAsia"/>
        </w:rPr>
        <w:t>凯</w:t>
      </w:r>
      <w:proofErr w:type="gramEnd"/>
      <w:r w:rsidR="00165B92">
        <w:rPr>
          <w:rFonts w:hint="eastAsia"/>
        </w:rPr>
        <w:t>胜</w:t>
      </w:r>
      <w:r w:rsidR="00165B92">
        <w:rPr>
          <w:rFonts w:hint="eastAsia"/>
        </w:rPr>
        <w:t>2014TMT</w:t>
      </w:r>
      <w:r w:rsidR="00165B92">
        <w:rPr>
          <w:rFonts w:hint="eastAsia"/>
        </w:rPr>
        <w:t>峰会</w:t>
      </w:r>
      <w:r w:rsidR="00165B92">
        <w:t>—</w:t>
      </w:r>
      <w:r w:rsidR="00165B92">
        <w:rPr>
          <w:rFonts w:hint="eastAsia"/>
        </w:rPr>
        <w:t>互联峰会</w:t>
      </w:r>
      <w:proofErr w:type="gramStart"/>
      <w:r w:rsidR="00165B92">
        <w:t>”</w:t>
      </w:r>
      <w:proofErr w:type="gramEnd"/>
      <w:r w:rsidR="00165B92">
        <w:rPr>
          <w:rFonts w:hint="eastAsia"/>
        </w:rPr>
        <w:t>,</w:t>
      </w:r>
      <w:proofErr w:type="gramStart"/>
      <w:r w:rsidR="00165B92">
        <w:t>”</w:t>
      </w:r>
      <w:proofErr w:type="gramEnd"/>
      <w:r w:rsidR="00165B92">
        <w:rPr>
          <w:rFonts w:hint="eastAsia"/>
        </w:rPr>
        <w:t>MEETING_DESC</w:t>
      </w:r>
      <w:proofErr w:type="gramStart"/>
      <w:r w:rsidR="00165B92">
        <w:t>”</w:t>
      </w:r>
      <w:proofErr w:type="gramEnd"/>
      <w:r w:rsidR="00165B92">
        <w:rPr>
          <w:rFonts w:hint="eastAsia"/>
        </w:rPr>
        <w:t>:</w:t>
      </w:r>
      <w:proofErr w:type="gramStart"/>
      <w:r w:rsidR="00165B92">
        <w:t>”</w:t>
      </w:r>
      <w:proofErr w:type="gramEnd"/>
      <w:r w:rsidR="00165B92">
        <w:rPr>
          <w:rFonts w:hint="eastAsia"/>
        </w:rPr>
        <w:t>有色行业研究员刘桦枫通过研究</w:t>
      </w:r>
      <w:r w:rsidR="00165B92">
        <w:t>…</w:t>
      </w:r>
      <w:proofErr w:type="gramStart"/>
      <w:r w:rsidR="00165B92">
        <w:t>”</w:t>
      </w:r>
      <w:proofErr w:type="gramEnd"/>
      <w:r w:rsidR="00165B92">
        <w:rPr>
          <w:rFonts w:hint="eastAsia"/>
        </w:rPr>
        <w:t xml:space="preserve"> }]}</w:t>
      </w:r>
    </w:p>
    <w:p w:rsidR="00F04B9C" w:rsidRPr="0040412C" w:rsidRDefault="00F04B9C" w:rsidP="00F04B9C">
      <w:pPr>
        <w:pStyle w:val="a6"/>
        <w:ind w:left="360" w:firstLineChars="0" w:firstLine="0"/>
        <w:rPr>
          <w:b/>
        </w:rPr>
      </w:pPr>
      <w:r w:rsidRPr="0040412C">
        <w:rPr>
          <w:rFonts w:hint="eastAsia"/>
          <w:b/>
        </w:rPr>
        <w:t>请求数据：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1A3A3A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MEMBER_ID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VARCHAR(30)</w:t>
            </w: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  <w:r w:rsidRPr="00762906">
        <w:rPr>
          <w:rFonts w:hint="eastAsia"/>
          <w:b/>
        </w:rPr>
        <w:t>返回数据：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1D2D16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2D16" w:rsidRPr="00727D8F" w:rsidRDefault="001D2D16" w:rsidP="0060608C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2D16" w:rsidRPr="00043190" w:rsidRDefault="001D2D16" w:rsidP="0060608C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MEETING_ID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2D16" w:rsidRPr="00EB658C" w:rsidRDefault="001D2D16" w:rsidP="0060608C">
            <w:pPr>
              <w:widowControl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2D16" w:rsidRPr="00EB658C" w:rsidRDefault="001D2D16" w:rsidP="0060608C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1D2D16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2D16" w:rsidRPr="00727D8F" w:rsidRDefault="001D2D16" w:rsidP="0060608C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2D16" w:rsidRDefault="001D2D16" w:rsidP="0060608C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START_TIME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2D16" w:rsidRDefault="001D2D16" w:rsidP="0060608C">
            <w:pPr>
              <w:widowControl/>
              <w:jc w:val="center"/>
            </w:pPr>
            <w:r>
              <w:rPr>
                <w:rFonts w:hint="eastAsia"/>
              </w:rPr>
              <w:t>会议开始时间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2D16" w:rsidRDefault="001D2D16" w:rsidP="0060608C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1D2D16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2D16" w:rsidRDefault="001D2D16" w:rsidP="0060608C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2D16" w:rsidRDefault="001D2D16" w:rsidP="0060608C">
            <w:pPr>
              <w:widowControl/>
              <w:jc w:val="center"/>
              <w:rPr>
                <w:kern w:val="0"/>
                <w:szCs w:val="21"/>
              </w:rPr>
            </w:pPr>
            <w:r w:rsidRPr="0021559D">
              <w:t>PIC_PATH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2D16" w:rsidRDefault="001D2D16" w:rsidP="0060608C">
            <w:pPr>
              <w:widowControl/>
              <w:jc w:val="center"/>
            </w:pPr>
            <w:r>
              <w:rPr>
                <w:rFonts w:hint="eastAsia"/>
              </w:rPr>
              <w:t>会议图片路径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2D16" w:rsidRDefault="001D2D16" w:rsidP="0060608C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1D2D16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2D16" w:rsidRDefault="001D2D16" w:rsidP="0060608C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4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2D16" w:rsidRDefault="001D2D16" w:rsidP="0060608C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MEETING_NAME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2D16" w:rsidRDefault="001D2D16" w:rsidP="0060608C">
            <w:pPr>
              <w:widowControl/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2D16" w:rsidRDefault="001D2D16" w:rsidP="0060608C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1D2D16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2D16" w:rsidRPr="00727D8F" w:rsidRDefault="001D2D16" w:rsidP="0060608C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5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2D16" w:rsidRDefault="001D2D16" w:rsidP="0060608C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MEETING_DESC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2D16" w:rsidRDefault="001D2D16" w:rsidP="0060608C">
            <w:pPr>
              <w:widowControl/>
              <w:jc w:val="center"/>
            </w:pPr>
            <w:r>
              <w:rPr>
                <w:rFonts w:hint="eastAsia"/>
              </w:rPr>
              <w:t>会议介绍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2D16" w:rsidRDefault="001D2D16" w:rsidP="0060608C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</w:tbl>
    <w:p w:rsidR="00F04B9C" w:rsidRDefault="00F04B9C" w:rsidP="00F04B9C"/>
    <w:p w:rsidR="00F04B9C" w:rsidRDefault="00F04B9C" w:rsidP="00F04B9C"/>
    <w:p w:rsidR="00F04B9C" w:rsidRPr="00693C17" w:rsidRDefault="00F04B9C" w:rsidP="00655FE4">
      <w:pPr>
        <w:pStyle w:val="2"/>
      </w:pPr>
      <w:r>
        <w:rPr>
          <w:rFonts w:hint="eastAsia"/>
        </w:rPr>
        <w:t>签到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>
        <w:rPr>
          <w:rFonts w:hint="eastAsia"/>
        </w:rPr>
        <w:t>邀请人扫描组织者二维码。</w:t>
      </w:r>
    </w:p>
    <w:p w:rsidR="00F04B9C" w:rsidRDefault="00F04B9C" w:rsidP="00F04B9C">
      <w:pPr>
        <w:pStyle w:val="a6"/>
        <w:ind w:left="360" w:firstLineChars="0" w:firstLine="0"/>
      </w:pPr>
      <w:r>
        <w:rPr>
          <w:rFonts w:hint="eastAsia"/>
          <w:b/>
        </w:rPr>
        <w:t>相关表：</w:t>
      </w:r>
      <w:r>
        <w:rPr>
          <w:rFonts w:hint="eastAsia"/>
        </w:rPr>
        <w:t xml:space="preserve"> T_MEETING_</w:t>
      </w:r>
      <w:r w:rsidRPr="00EE351C">
        <w:t xml:space="preserve"> </w:t>
      </w:r>
      <w:r>
        <w:t>MEMBER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 w:rsidR="00854A1D">
        <w:rPr>
          <w:rFonts w:hint="eastAsia"/>
        </w:rPr>
        <w:t>MEETING_ID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111</w:t>
      </w:r>
      <w:r>
        <w:t>”</w:t>
      </w:r>
      <w:proofErr w:type="gramStart"/>
      <w:r>
        <w:rPr>
          <w:rFonts w:hint="eastAsia"/>
        </w:rPr>
        <w:t>,</w:t>
      </w:r>
      <w:r>
        <w:t>“</w:t>
      </w:r>
      <w:proofErr w:type="gramEnd"/>
      <w:r w:rsidR="001A3A3A">
        <w:rPr>
          <w:rFonts w:hint="eastAsia"/>
        </w:rPr>
        <w:t>MEMBER_ID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001001</w:t>
      </w:r>
      <w:r>
        <w:t>”</w:t>
      </w:r>
      <w:r>
        <w:rPr>
          <w:rFonts w:hint="eastAsia"/>
        </w:rPr>
        <w:t xml:space="preserve"> }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返回值：</w:t>
      </w:r>
      <w:r w:rsidRPr="00030BBB">
        <w:rPr>
          <w:rFonts w:hint="eastAsia"/>
        </w:rPr>
        <w:t>{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}</w:t>
      </w:r>
    </w:p>
    <w:p w:rsidR="00F04B9C" w:rsidRPr="0040412C" w:rsidRDefault="00F04B9C" w:rsidP="00F04B9C">
      <w:pPr>
        <w:pStyle w:val="a6"/>
        <w:ind w:left="360" w:firstLineChars="0" w:firstLine="0"/>
        <w:rPr>
          <w:b/>
        </w:rPr>
      </w:pPr>
      <w:r w:rsidRPr="0040412C">
        <w:rPr>
          <w:rFonts w:hint="eastAsia"/>
          <w:b/>
        </w:rPr>
        <w:t>请求数据：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834996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MEETING_ID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1A3A3A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MEMBER_ID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  <w:r w:rsidRPr="00762906">
        <w:rPr>
          <w:rFonts w:hint="eastAsia"/>
          <w:b/>
        </w:rPr>
        <w:t>返回数据：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lastRenderedPageBreak/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F04B9C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esult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</w:tbl>
    <w:p w:rsidR="00F04B9C" w:rsidRDefault="00F04B9C" w:rsidP="00F04B9C"/>
    <w:p w:rsidR="00F04B9C" w:rsidRDefault="00F04B9C" w:rsidP="00F04B9C"/>
    <w:p w:rsidR="00F04B9C" w:rsidRPr="00693C17" w:rsidRDefault="00F04B9C" w:rsidP="00655FE4">
      <w:pPr>
        <w:pStyle w:val="2"/>
      </w:pPr>
      <w:r>
        <w:rPr>
          <w:rFonts w:hint="eastAsia"/>
        </w:rPr>
        <w:t>我的会议</w:t>
      </w:r>
      <w:r>
        <w:t>—</w:t>
      </w:r>
      <w:r>
        <w:rPr>
          <w:rFonts w:hint="eastAsia"/>
        </w:rPr>
        <w:t>删除自己创建会议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>
        <w:rPr>
          <w:rFonts w:hint="eastAsia"/>
        </w:rPr>
        <w:t>我的会议。</w:t>
      </w:r>
    </w:p>
    <w:p w:rsidR="00F04B9C" w:rsidRDefault="00F04B9C" w:rsidP="00F04B9C">
      <w:pPr>
        <w:pStyle w:val="a6"/>
        <w:ind w:left="360" w:firstLineChars="0" w:firstLine="0"/>
      </w:pPr>
      <w:r>
        <w:rPr>
          <w:rFonts w:hint="eastAsia"/>
          <w:b/>
        </w:rPr>
        <w:t>相关表：</w:t>
      </w:r>
      <w:r>
        <w:rPr>
          <w:rFonts w:hint="eastAsia"/>
        </w:rPr>
        <w:t xml:space="preserve"> T_MEETING_</w:t>
      </w:r>
      <w:r w:rsidRPr="00EE351C">
        <w:t xml:space="preserve"> </w:t>
      </w:r>
      <w:r>
        <w:t>MEMBER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 w:rsidR="00B32254">
        <w:rPr>
          <w:rFonts w:hint="eastAsia"/>
        </w:rPr>
        <w:t>MEETING_ID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111</w:t>
      </w:r>
      <w:r>
        <w:t>”</w:t>
      </w:r>
      <w:proofErr w:type="gramStart"/>
      <w:r>
        <w:rPr>
          <w:rFonts w:hint="eastAsia"/>
        </w:rPr>
        <w:t>,</w:t>
      </w:r>
      <w:r>
        <w:t>“</w:t>
      </w:r>
      <w:proofErr w:type="gramEnd"/>
      <w:r w:rsidR="001A3A3A">
        <w:rPr>
          <w:rFonts w:hint="eastAsia"/>
        </w:rPr>
        <w:t>MEMBER_ID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001001</w:t>
      </w:r>
      <w:r>
        <w:t>”</w:t>
      </w:r>
      <w:r>
        <w:rPr>
          <w:rFonts w:hint="eastAsia"/>
        </w:rPr>
        <w:t xml:space="preserve"> }</w:t>
      </w:r>
    </w:p>
    <w:p w:rsidR="00F04B9C" w:rsidRDefault="00F04B9C" w:rsidP="00F04B9C">
      <w:pPr>
        <w:pStyle w:val="a6"/>
        <w:ind w:left="360" w:firstLineChars="0" w:firstLine="0"/>
      </w:pPr>
      <w:r>
        <w:rPr>
          <w:rFonts w:hint="eastAsia"/>
          <w:b/>
        </w:rPr>
        <w:t>说明：</w:t>
      </w:r>
      <w:r w:rsidRPr="00891914">
        <w:rPr>
          <w:rFonts w:hint="eastAsia"/>
        </w:rPr>
        <w:t>删除前，如果已经开始，禁止删除，删除后，向会议成员发送通知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返回值：</w:t>
      </w:r>
      <w:r w:rsidRPr="00030BBB">
        <w:rPr>
          <w:rFonts w:hint="eastAsia"/>
        </w:rPr>
        <w:t>{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}</w:t>
      </w:r>
    </w:p>
    <w:p w:rsidR="00F04B9C" w:rsidRPr="0040412C" w:rsidRDefault="00F04B9C" w:rsidP="00F04B9C">
      <w:pPr>
        <w:pStyle w:val="a6"/>
        <w:ind w:left="360" w:firstLineChars="0" w:firstLine="0"/>
        <w:rPr>
          <w:b/>
        </w:rPr>
      </w:pPr>
      <w:r w:rsidRPr="0040412C">
        <w:rPr>
          <w:rFonts w:hint="eastAsia"/>
          <w:b/>
        </w:rPr>
        <w:t>请求数据：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8F0B51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MEETING_ID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1A3A3A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MEMBER_ID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  <w:r w:rsidRPr="00762906">
        <w:rPr>
          <w:rFonts w:hint="eastAsia"/>
          <w:b/>
        </w:rPr>
        <w:t>返回数据：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F04B9C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esult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</w:tbl>
    <w:p w:rsidR="00F04B9C" w:rsidRDefault="00F04B9C" w:rsidP="00F04B9C"/>
    <w:p w:rsidR="00F04B9C" w:rsidRDefault="00F04B9C" w:rsidP="00F04B9C"/>
    <w:p w:rsidR="00F04B9C" w:rsidRPr="00693C17" w:rsidRDefault="00F04B9C" w:rsidP="00655FE4">
      <w:pPr>
        <w:pStyle w:val="2"/>
      </w:pPr>
      <w:r>
        <w:rPr>
          <w:rFonts w:hint="eastAsia"/>
        </w:rPr>
        <w:t>删除</w:t>
      </w:r>
      <w:r>
        <w:rPr>
          <w:rFonts w:hint="eastAsia"/>
        </w:rPr>
        <w:t>\</w:t>
      </w:r>
      <w:r>
        <w:rPr>
          <w:rFonts w:hint="eastAsia"/>
        </w:rPr>
        <w:t>归档会议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>
        <w:rPr>
          <w:rFonts w:hint="eastAsia"/>
        </w:rPr>
        <w:t>会议主页。</w:t>
      </w:r>
    </w:p>
    <w:p w:rsidR="00F04B9C" w:rsidRDefault="00F04B9C" w:rsidP="00F04B9C">
      <w:pPr>
        <w:pStyle w:val="a6"/>
        <w:ind w:left="360" w:firstLineChars="0" w:firstLine="0"/>
      </w:pPr>
      <w:r>
        <w:rPr>
          <w:rFonts w:hint="eastAsia"/>
          <w:b/>
        </w:rPr>
        <w:t>相关表：</w:t>
      </w:r>
      <w:r>
        <w:rPr>
          <w:rFonts w:hint="eastAsia"/>
        </w:rPr>
        <w:t xml:space="preserve"> T_MEETING_</w:t>
      </w:r>
      <w:r w:rsidRPr="00EE351C">
        <w:t xml:space="preserve"> </w:t>
      </w:r>
      <w:r>
        <w:t>MEMBER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 w:rsidR="00C759B8">
        <w:rPr>
          <w:rFonts w:hint="eastAsia"/>
        </w:rPr>
        <w:t>MEETING_ID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111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</w:t>
      </w:r>
      <w:r w:rsidR="001A3A3A">
        <w:rPr>
          <w:rFonts w:hint="eastAsia"/>
        </w:rPr>
        <w:t>MEMBER_ID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001001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DC26A1">
        <w:rPr>
          <w:rFonts w:hint="eastAsia"/>
        </w:rPr>
        <w:t>SAVETYPE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0</w:t>
      </w:r>
      <w:r>
        <w:rPr>
          <w:rFonts w:hint="eastAsia"/>
        </w:rPr>
        <w:t>归档</w:t>
      </w:r>
      <w:r>
        <w:rPr>
          <w:rFonts w:hint="eastAsia"/>
        </w:rPr>
        <w:t>1</w:t>
      </w:r>
      <w:r>
        <w:rPr>
          <w:rFonts w:hint="eastAsia"/>
        </w:rPr>
        <w:t>删除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F04B9C" w:rsidRDefault="00F04B9C" w:rsidP="00F04B9C">
      <w:pPr>
        <w:pStyle w:val="a6"/>
        <w:ind w:left="360" w:firstLineChars="0" w:firstLine="0"/>
      </w:pPr>
      <w:r>
        <w:rPr>
          <w:rFonts w:hint="eastAsia"/>
          <w:b/>
        </w:rPr>
        <w:t>说明：</w:t>
      </w:r>
      <w:r>
        <w:rPr>
          <w:rFonts w:hint="eastAsia"/>
        </w:rPr>
        <w:t>修改</w:t>
      </w:r>
      <w:r>
        <w:rPr>
          <w:rFonts w:hint="eastAsia"/>
        </w:rPr>
        <w:t>T_MEETING_</w:t>
      </w:r>
      <w:r w:rsidRPr="00EE351C">
        <w:t xml:space="preserve"> </w:t>
      </w:r>
      <w:r>
        <w:t>MEMBER</w:t>
      </w:r>
      <w:r>
        <w:t>中</w:t>
      </w:r>
      <w:r>
        <w:t>MEMBER_MEET_STATUS</w:t>
      </w:r>
      <w:r>
        <w:t>字段；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返回值：</w:t>
      </w:r>
      <w:r w:rsidRPr="00030BBB">
        <w:rPr>
          <w:rFonts w:hint="eastAsia"/>
        </w:rPr>
        <w:t>{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}</w:t>
      </w:r>
    </w:p>
    <w:p w:rsidR="00F04B9C" w:rsidRPr="0040412C" w:rsidRDefault="00F04B9C" w:rsidP="00F04B9C">
      <w:pPr>
        <w:pStyle w:val="a6"/>
        <w:ind w:left="360" w:firstLineChars="0" w:firstLine="0"/>
        <w:rPr>
          <w:b/>
        </w:rPr>
      </w:pPr>
      <w:r w:rsidRPr="0040412C">
        <w:rPr>
          <w:rFonts w:hint="eastAsia"/>
          <w:b/>
        </w:rPr>
        <w:t>请求数据：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ED0ED0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MEETING_ID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1A3A3A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MEMBER_ID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544F5F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4F5F" w:rsidRDefault="00544F5F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4F5F" w:rsidRDefault="00544F5F" w:rsidP="0079255E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SAVETYPE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4F5F" w:rsidRDefault="00544F5F" w:rsidP="0079255E">
            <w:pPr>
              <w:widowControl/>
              <w:jc w:val="center"/>
            </w:pPr>
            <w:r>
              <w:rPr>
                <w:rFonts w:hint="eastAsia"/>
              </w:rPr>
              <w:t>保存类型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4F5F" w:rsidRDefault="00544F5F" w:rsidP="00544F5F">
            <w:pPr>
              <w:widowControl/>
              <w:jc w:val="center"/>
            </w:pPr>
            <w:r>
              <w:rPr>
                <w:rFonts w:hint="eastAsia"/>
              </w:rPr>
              <w:t>VARCHAR2(10)</w:t>
            </w: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  <w:r w:rsidRPr="00762906">
        <w:rPr>
          <w:rFonts w:hint="eastAsia"/>
          <w:b/>
        </w:rPr>
        <w:t>返回数据：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F04B9C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esult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</w:tbl>
    <w:p w:rsidR="00F04B9C" w:rsidRDefault="00F04B9C" w:rsidP="00F04B9C"/>
    <w:p w:rsidR="00F04B9C" w:rsidRPr="0006334E" w:rsidRDefault="00F04B9C" w:rsidP="00655FE4">
      <w:pPr>
        <w:pStyle w:val="2"/>
      </w:pPr>
      <w:r>
        <w:rPr>
          <w:rFonts w:hint="eastAsia"/>
        </w:rPr>
        <w:lastRenderedPageBreak/>
        <w:t>我的会议</w:t>
      </w:r>
      <w:r>
        <w:rPr>
          <w:rFonts w:hint="eastAsia"/>
        </w:rPr>
        <w:t>--</w:t>
      </w:r>
      <w:r>
        <w:rPr>
          <w:rFonts w:hint="eastAsia"/>
        </w:rPr>
        <w:t>人脉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>
        <w:rPr>
          <w:rFonts w:hint="eastAsia"/>
        </w:rPr>
        <w:t>我的会议人脉。</w:t>
      </w:r>
    </w:p>
    <w:p w:rsidR="00F04B9C" w:rsidRDefault="00F04B9C" w:rsidP="00F04B9C">
      <w:pPr>
        <w:ind w:firstLine="360"/>
      </w:pPr>
      <w:r>
        <w:rPr>
          <w:rFonts w:hint="eastAsia"/>
          <w:b/>
        </w:rPr>
        <w:t>相关表：</w:t>
      </w:r>
      <w:r>
        <w:rPr>
          <w:rFonts w:hint="eastAsia"/>
        </w:rPr>
        <w:t>TB_MEETING</w:t>
      </w:r>
      <w:r>
        <w:rPr>
          <w:rFonts w:hint="eastAsia"/>
        </w:rPr>
        <w:t>、</w:t>
      </w:r>
      <w:r>
        <w:t>TB_MEETING_PEOPLE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 w:rsidR="001A3A3A">
        <w:rPr>
          <w:rFonts w:hint="eastAsia"/>
        </w:rPr>
        <w:t>MEMBER_ID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001001</w:t>
      </w:r>
      <w:r>
        <w:t>”</w:t>
      </w:r>
      <w:r>
        <w:rPr>
          <w:rFonts w:hint="eastAsia"/>
        </w:rPr>
        <w:t>}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返回值：</w:t>
      </w:r>
      <w:r w:rsidRPr="00030BBB">
        <w:rPr>
          <w:rFonts w:hint="eastAsia"/>
        </w:rPr>
        <w:t xml:space="preserve"> </w:t>
      </w:r>
      <w:r>
        <w:rPr>
          <w:rFonts w:hint="eastAsia"/>
        </w:rPr>
        <w:t>[{</w:t>
      </w:r>
      <w:r>
        <w:t>“</w:t>
      </w:r>
      <w:r w:rsidR="00917C88">
        <w:rPr>
          <w:rFonts w:hint="eastAsia"/>
        </w:rPr>
        <w:t>MONTH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8</w:t>
      </w:r>
      <w:r>
        <w:rPr>
          <w:rFonts w:hint="eastAsia"/>
        </w:rPr>
        <w:t>月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A322D5">
        <w:rPr>
          <w:rFonts w:hint="eastAsia"/>
        </w:rPr>
        <w:t>MEETING_NAME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会议名称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516AEF" w:rsidRPr="00516AEF">
        <w:t xml:space="preserve"> </w:t>
      </w:r>
      <w:r w:rsidR="00516AEF">
        <w:t>TB_MEETING_PEOPLE</w:t>
      </w:r>
      <w:r w:rsidR="00516AEF">
        <w:rPr>
          <w:rFonts w:hint="eastAsia"/>
        </w:rPr>
        <w:t>S</w:t>
      </w:r>
      <w:proofErr w:type="gramStart"/>
      <w:r>
        <w:t>”</w:t>
      </w:r>
      <w:proofErr w:type="gramEnd"/>
      <w:r>
        <w:rPr>
          <w:rFonts w:hint="eastAsia"/>
        </w:rPr>
        <w:t>:</w:t>
      </w:r>
      <w:r w:rsidRPr="00030BBB">
        <w:rPr>
          <w:rFonts w:hint="eastAsia"/>
        </w:rPr>
        <w:t>[</w:t>
      </w:r>
      <w:r>
        <w:rPr>
          <w:rFonts w:hint="eastAsia"/>
        </w:rPr>
        <w:t>{</w:t>
      </w:r>
      <w:r>
        <w:t>“</w:t>
      </w:r>
      <w:r w:rsidR="00692ADF">
        <w:rPr>
          <w:rFonts w:hint="eastAsia"/>
        </w:rPr>
        <w:t>MEMBER_ID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111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</w:t>
      </w:r>
      <w:r w:rsidR="00692ADF">
        <w:rPr>
          <w:rFonts w:hint="eastAsia"/>
        </w:rPr>
        <w:t>MEMBER_NAME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马化腾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692ADF" w:rsidRPr="00692ADF">
        <w:rPr>
          <w:rFonts w:hint="eastAsia"/>
        </w:rPr>
        <w:t xml:space="preserve"> </w:t>
      </w:r>
      <w:r w:rsidR="00692ADF">
        <w:rPr>
          <w:rFonts w:hint="eastAsia"/>
        </w:rPr>
        <w:t>MEMBER_PHOTO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人员头像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ryjs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人员介绍</w:t>
      </w:r>
      <w:proofErr w:type="gramStart"/>
      <w:r>
        <w:t>”</w:t>
      </w:r>
      <w:proofErr w:type="gramEnd"/>
      <w:r>
        <w:rPr>
          <w:rFonts w:hint="eastAsia"/>
        </w:rPr>
        <w:t>}]}]</w:t>
      </w:r>
    </w:p>
    <w:p w:rsidR="00F04B9C" w:rsidRPr="0040412C" w:rsidRDefault="00F04B9C" w:rsidP="00F04B9C">
      <w:pPr>
        <w:pStyle w:val="a6"/>
        <w:ind w:left="360" w:firstLineChars="0" w:firstLine="0"/>
        <w:rPr>
          <w:b/>
        </w:rPr>
      </w:pPr>
      <w:r w:rsidRPr="0040412C">
        <w:rPr>
          <w:rFonts w:hint="eastAsia"/>
          <w:b/>
        </w:rPr>
        <w:t>请求数据：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1A3A3A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MEMBER_ID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  <w:r w:rsidRPr="00762906">
        <w:rPr>
          <w:rFonts w:hint="eastAsia"/>
          <w:b/>
        </w:rPr>
        <w:t>返回数据：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0"/>
        <w:gridCol w:w="2005"/>
        <w:gridCol w:w="1741"/>
        <w:gridCol w:w="3700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9577D2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MONTH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月份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A322D5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MEETING_NAME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49445A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>TB_MEETING_PEOPLE</w:t>
            </w:r>
            <w:r>
              <w:rPr>
                <w:rFonts w:hint="eastAsia"/>
              </w:rPr>
              <w:t>S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人</w:t>
            </w:r>
            <w:proofErr w:type="gramStart"/>
            <w:r>
              <w:rPr>
                <w:rFonts w:hint="eastAsia"/>
              </w:rPr>
              <w:t>脉对象</w:t>
            </w:r>
            <w:proofErr w:type="gramEnd"/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49445A" w:rsidP="0079255E">
            <w:pPr>
              <w:widowControl/>
              <w:jc w:val="center"/>
            </w:pPr>
            <w:r>
              <w:t>TB_MEETING_PEOPLE</w:t>
            </w: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</w:p>
    <w:p w:rsidR="00F04B9C" w:rsidRDefault="00F04B9C" w:rsidP="00F04B9C">
      <w:pPr>
        <w:pStyle w:val="a6"/>
        <w:ind w:left="360" w:firstLineChars="0" w:firstLine="0"/>
        <w:rPr>
          <w:b/>
        </w:rPr>
      </w:pPr>
    </w:p>
    <w:p w:rsidR="00F04B9C" w:rsidRDefault="00F04B9C" w:rsidP="00F04B9C">
      <w:pPr>
        <w:pStyle w:val="a6"/>
        <w:ind w:left="360" w:firstLineChars="0" w:firstLine="0"/>
        <w:rPr>
          <w:b/>
        </w:rPr>
      </w:pPr>
    </w:p>
    <w:p w:rsidR="00F04B9C" w:rsidRDefault="00F04B9C" w:rsidP="00F04B9C">
      <w:pPr>
        <w:pStyle w:val="a6"/>
        <w:ind w:left="360" w:firstLineChars="0" w:firstLine="0"/>
        <w:rPr>
          <w:b/>
        </w:rPr>
      </w:pPr>
      <w:r>
        <w:t>rm</w:t>
      </w:r>
      <w:r>
        <w:rPr>
          <w:rFonts w:hint="eastAsia"/>
        </w:rPr>
        <w:t>Object</w:t>
      </w:r>
      <w:r>
        <w:t>—</w:t>
      </w:r>
      <w:r>
        <w:rPr>
          <w:rFonts w:hint="eastAsia"/>
        </w:rPr>
        <w:t>人脉对象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692ADF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MEMBER_ID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692ADF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MEMBER_NAME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VARCHAR2(20)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692ADF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MEMBER_PHOTO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人员头像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692ADF" w:rsidP="0079255E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4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214B7A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MEMBER_DESC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人员介绍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</w:tbl>
    <w:p w:rsidR="00F04B9C" w:rsidRDefault="00F04B9C" w:rsidP="00F04B9C"/>
    <w:p w:rsidR="00F04B9C" w:rsidRDefault="00F04B9C" w:rsidP="00F04B9C"/>
    <w:p w:rsidR="00F04B9C" w:rsidRPr="0006334E" w:rsidRDefault="00F04B9C" w:rsidP="00655FE4">
      <w:pPr>
        <w:pStyle w:val="2"/>
      </w:pPr>
      <w:bookmarkStart w:id="3" w:name="_GoBack"/>
      <w:bookmarkEnd w:id="3"/>
      <w:r>
        <w:rPr>
          <w:rFonts w:hint="eastAsia"/>
        </w:rPr>
        <w:t>我的会议</w:t>
      </w:r>
      <w:r>
        <w:t>—</w:t>
      </w:r>
      <w:r>
        <w:rPr>
          <w:rFonts w:hint="eastAsia"/>
        </w:rPr>
        <w:t>资料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>
        <w:rPr>
          <w:rFonts w:hint="eastAsia"/>
        </w:rPr>
        <w:t>我的会议资料。</w:t>
      </w:r>
    </w:p>
    <w:p w:rsidR="00F04B9C" w:rsidRDefault="00F04B9C" w:rsidP="00F04B9C">
      <w:pPr>
        <w:ind w:firstLine="360"/>
      </w:pPr>
      <w:r>
        <w:rPr>
          <w:rFonts w:hint="eastAsia"/>
          <w:b/>
        </w:rPr>
        <w:t>相关表：</w:t>
      </w:r>
      <w:r>
        <w:rPr>
          <w:rFonts w:hint="eastAsia"/>
        </w:rPr>
        <w:t>TB_MEETING</w:t>
      </w:r>
      <w:r>
        <w:rPr>
          <w:rFonts w:hint="eastAsia"/>
        </w:rPr>
        <w:t>、</w:t>
      </w:r>
      <w:r>
        <w:t>TB_MEETING_</w:t>
      </w:r>
      <w:r>
        <w:rPr>
          <w:rFonts w:hint="eastAsia"/>
        </w:rPr>
        <w:t>DATA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 w:rsidR="001A3A3A">
        <w:rPr>
          <w:rFonts w:hint="eastAsia"/>
        </w:rPr>
        <w:t>MEMBER_ID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001001</w:t>
      </w:r>
      <w:r>
        <w:t>”</w:t>
      </w:r>
      <w:r>
        <w:rPr>
          <w:rFonts w:hint="eastAsia"/>
        </w:rPr>
        <w:t>}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返回值：</w:t>
      </w:r>
      <w:r w:rsidRPr="00030BBB">
        <w:rPr>
          <w:rFonts w:hint="eastAsia"/>
        </w:rPr>
        <w:t xml:space="preserve"> </w:t>
      </w:r>
      <w:r>
        <w:rPr>
          <w:rFonts w:hint="eastAsia"/>
        </w:rPr>
        <w:t>[{</w:t>
      </w:r>
      <w:r>
        <w:t>“</w:t>
      </w:r>
      <w:r w:rsidR="00A62746">
        <w:rPr>
          <w:rFonts w:hint="eastAsia"/>
        </w:rPr>
        <w:t>MONTH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8</w:t>
      </w:r>
      <w:r>
        <w:rPr>
          <w:rFonts w:hint="eastAsia"/>
        </w:rPr>
        <w:t>月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A322D5">
        <w:rPr>
          <w:rFonts w:hint="eastAsia"/>
        </w:rPr>
        <w:t>MEETING_NAME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会议名称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614A0E" w:rsidRPr="00614A0E">
        <w:t xml:space="preserve"> </w:t>
      </w:r>
      <w:r w:rsidR="00614A0E">
        <w:t>TB_MEETING_</w:t>
      </w:r>
      <w:r w:rsidR="00614A0E">
        <w:rPr>
          <w:rFonts w:hint="eastAsia"/>
        </w:rPr>
        <w:t>DATAS</w:t>
      </w:r>
      <w:proofErr w:type="gramStart"/>
      <w:r>
        <w:t>”</w:t>
      </w:r>
      <w:proofErr w:type="gramEnd"/>
      <w:r>
        <w:rPr>
          <w:rFonts w:hint="eastAsia"/>
        </w:rPr>
        <w:t>:</w:t>
      </w:r>
      <w:r w:rsidRPr="00030BBB">
        <w:rPr>
          <w:rFonts w:hint="eastAsia"/>
        </w:rPr>
        <w:t>[</w:t>
      </w:r>
      <w:r>
        <w:rPr>
          <w:rFonts w:hint="eastAsia"/>
        </w:rPr>
        <w:t>{</w:t>
      </w:r>
      <w:r>
        <w:t>“</w:t>
      </w:r>
      <w:r w:rsidR="00E1694C">
        <w:rPr>
          <w:rFonts w:hint="eastAsia"/>
        </w:rPr>
        <w:t>DATA_ID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111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</w:t>
      </w:r>
      <w:r w:rsidR="000418F1">
        <w:rPr>
          <w:rFonts w:hint="eastAsia"/>
        </w:rPr>
        <w:t>DATA_NAME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资料名称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0D0FF6">
        <w:rPr>
          <w:rFonts w:hint="eastAsia"/>
        </w:rPr>
        <w:t>DATA_DATE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资料时间</w:t>
      </w:r>
      <w:proofErr w:type="gramStart"/>
      <w:r>
        <w:t>”</w:t>
      </w:r>
      <w:proofErr w:type="gramEnd"/>
      <w:r>
        <w:rPr>
          <w:rFonts w:hint="eastAsia"/>
        </w:rPr>
        <w:t xml:space="preserve"> }]}]</w:t>
      </w:r>
    </w:p>
    <w:p w:rsidR="00F04B9C" w:rsidRPr="0040412C" w:rsidRDefault="00F04B9C" w:rsidP="00F04B9C">
      <w:pPr>
        <w:pStyle w:val="a6"/>
        <w:ind w:left="360" w:firstLineChars="0" w:firstLine="0"/>
        <w:rPr>
          <w:b/>
        </w:rPr>
      </w:pPr>
      <w:r w:rsidRPr="0040412C">
        <w:rPr>
          <w:rFonts w:hint="eastAsia"/>
          <w:b/>
        </w:rPr>
        <w:t>请求数据：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1A3A3A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MEMBER_ID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  <w:r w:rsidRPr="00762906">
        <w:rPr>
          <w:rFonts w:hint="eastAsia"/>
          <w:b/>
        </w:rPr>
        <w:lastRenderedPageBreak/>
        <w:t>返回数据：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"/>
        <w:gridCol w:w="1799"/>
        <w:gridCol w:w="1809"/>
        <w:gridCol w:w="3769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A62746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MONTH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月份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A322D5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MEETING_NAME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E458D7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>TB_MEETING_</w:t>
            </w:r>
            <w:r>
              <w:rPr>
                <w:rFonts w:hint="eastAsia"/>
              </w:rPr>
              <w:t>DATAS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资料对象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E458D7" w:rsidP="0079255E">
            <w:pPr>
              <w:widowControl/>
              <w:jc w:val="center"/>
            </w:pPr>
            <w:r>
              <w:t>TB_MEETING_</w:t>
            </w:r>
            <w:r>
              <w:rPr>
                <w:rFonts w:hint="eastAsia"/>
              </w:rPr>
              <w:t>DATA</w:t>
            </w: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</w:p>
    <w:p w:rsidR="00F04B9C" w:rsidRDefault="00F04B9C" w:rsidP="00F04B9C">
      <w:pPr>
        <w:pStyle w:val="a6"/>
        <w:ind w:left="360" w:firstLineChars="0" w:firstLine="0"/>
        <w:rPr>
          <w:b/>
        </w:rPr>
      </w:pPr>
    </w:p>
    <w:p w:rsidR="00F04B9C" w:rsidRDefault="00F04B9C" w:rsidP="00F04B9C">
      <w:pPr>
        <w:pStyle w:val="a6"/>
        <w:ind w:left="360" w:firstLineChars="0" w:firstLine="0"/>
        <w:rPr>
          <w:b/>
        </w:rPr>
      </w:pPr>
    </w:p>
    <w:p w:rsidR="00F04B9C" w:rsidRDefault="00F04B9C" w:rsidP="00F04B9C">
      <w:pPr>
        <w:pStyle w:val="a6"/>
        <w:ind w:left="360" w:firstLineChars="0" w:firstLine="0"/>
        <w:rPr>
          <w:b/>
        </w:rPr>
      </w:pPr>
      <w:r>
        <w:t>zl</w:t>
      </w:r>
      <w:r>
        <w:rPr>
          <w:rFonts w:hint="eastAsia"/>
        </w:rPr>
        <w:t>Object</w:t>
      </w:r>
      <w:proofErr w:type="gramStart"/>
      <w:r>
        <w:t>—</w:t>
      </w:r>
      <w:r>
        <w:rPr>
          <w:rFonts w:hint="eastAsia"/>
        </w:rPr>
        <w:t>资料</w:t>
      </w:r>
      <w:proofErr w:type="gramEnd"/>
      <w:r>
        <w:rPr>
          <w:rFonts w:hint="eastAsia"/>
        </w:rPr>
        <w:t>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E1694C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DATA_ID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0418F1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DATA_NAME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资料姓名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VARCHAR2(20)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A76797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DATA_DATE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t>资料时间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VARCHAR2(30)</w:t>
            </w:r>
          </w:p>
        </w:tc>
      </w:tr>
    </w:tbl>
    <w:p w:rsidR="00F04B9C" w:rsidRDefault="00F04B9C" w:rsidP="00F04B9C"/>
    <w:p w:rsidR="00F04B9C" w:rsidRPr="0006334E" w:rsidRDefault="00F04B9C" w:rsidP="00655FE4">
      <w:pPr>
        <w:pStyle w:val="2"/>
      </w:pPr>
      <w:r>
        <w:rPr>
          <w:rFonts w:hint="eastAsia"/>
        </w:rPr>
        <w:t>我的会议</w:t>
      </w:r>
      <w:r>
        <w:t>—</w:t>
      </w:r>
      <w:r>
        <w:rPr>
          <w:rFonts w:hint="eastAsia"/>
        </w:rPr>
        <w:t>会议笔记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>
        <w:rPr>
          <w:rFonts w:hint="eastAsia"/>
        </w:rPr>
        <w:t>我的会议笔记。</w:t>
      </w:r>
    </w:p>
    <w:p w:rsidR="00F04B9C" w:rsidRDefault="00F04B9C" w:rsidP="00F04B9C">
      <w:pPr>
        <w:ind w:firstLine="360"/>
      </w:pPr>
      <w:r>
        <w:rPr>
          <w:rFonts w:hint="eastAsia"/>
          <w:b/>
        </w:rPr>
        <w:t>相关表：</w:t>
      </w:r>
      <w:r>
        <w:rPr>
          <w:rFonts w:hint="eastAsia"/>
        </w:rPr>
        <w:t>TB_MEETING</w:t>
      </w:r>
      <w:r>
        <w:rPr>
          <w:rFonts w:hint="eastAsia"/>
        </w:rPr>
        <w:t>、</w:t>
      </w:r>
      <w:r>
        <w:t>TB_MEETING_</w:t>
      </w:r>
      <w:r w:rsidRPr="00620E20">
        <w:t xml:space="preserve"> </w:t>
      </w:r>
      <w:r>
        <w:t>NOTE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 w:rsidR="001A3A3A">
        <w:rPr>
          <w:rFonts w:hint="eastAsia"/>
        </w:rPr>
        <w:t>MEMBER_ID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001001</w:t>
      </w:r>
      <w:r>
        <w:t>”</w:t>
      </w:r>
      <w:r>
        <w:rPr>
          <w:rFonts w:hint="eastAsia"/>
        </w:rPr>
        <w:t>}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返回值：</w:t>
      </w:r>
      <w:r w:rsidRPr="00030BBB">
        <w:rPr>
          <w:rFonts w:hint="eastAsia"/>
        </w:rPr>
        <w:t xml:space="preserve"> </w:t>
      </w:r>
      <w:r>
        <w:rPr>
          <w:rFonts w:hint="eastAsia"/>
        </w:rPr>
        <w:t>[{</w:t>
      </w:r>
      <w:r>
        <w:t>“</w:t>
      </w:r>
      <w:r w:rsidR="00A94B7F">
        <w:rPr>
          <w:rFonts w:hint="eastAsia"/>
        </w:rPr>
        <w:t>MONTH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8</w:t>
      </w:r>
      <w:r>
        <w:rPr>
          <w:rFonts w:hint="eastAsia"/>
        </w:rPr>
        <w:t>月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A322D5">
        <w:rPr>
          <w:rFonts w:hint="eastAsia"/>
        </w:rPr>
        <w:t>MEETING_NAME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会议名称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3D03BE" w:rsidRPr="003D03BE">
        <w:t xml:space="preserve"> </w:t>
      </w:r>
      <w:r w:rsidR="003D03BE">
        <w:t>TB_MEETING_NOTE</w:t>
      </w:r>
      <w:r w:rsidR="003D03BE">
        <w:rPr>
          <w:rFonts w:hint="eastAsia"/>
        </w:rPr>
        <w:t>S</w:t>
      </w:r>
      <w:proofErr w:type="gramStart"/>
      <w:r>
        <w:t>”</w:t>
      </w:r>
      <w:proofErr w:type="gramEnd"/>
      <w:r>
        <w:rPr>
          <w:rFonts w:hint="eastAsia"/>
        </w:rPr>
        <w:t>:</w:t>
      </w:r>
      <w:r w:rsidRPr="00030BBB">
        <w:rPr>
          <w:rFonts w:hint="eastAsia"/>
        </w:rPr>
        <w:t>[</w:t>
      </w:r>
      <w:r>
        <w:rPr>
          <w:rFonts w:hint="eastAsia"/>
        </w:rPr>
        <w:t>{</w:t>
      </w:r>
      <w:r>
        <w:t>“</w:t>
      </w:r>
      <w:r w:rsidR="00551CC2">
        <w:t>NOTE</w:t>
      </w:r>
      <w:r w:rsidR="00551CC2">
        <w:rPr>
          <w:rFonts w:hint="eastAsia"/>
        </w:rPr>
        <w:t>_ID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111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</w:t>
      </w:r>
      <w:r w:rsidR="00187298">
        <w:t>NOTE</w:t>
      </w:r>
      <w:r w:rsidR="00187298">
        <w:rPr>
          <w:rFonts w:hint="eastAsia"/>
        </w:rPr>
        <w:t>_TITLE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笔记标题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DF7037" w:rsidRPr="00DF7037">
        <w:t xml:space="preserve"> </w:t>
      </w:r>
      <w:r w:rsidR="00DF7037">
        <w:t>CREATE_TIME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笔记时间</w:t>
      </w:r>
      <w:proofErr w:type="gramStart"/>
      <w:r>
        <w:t>”</w:t>
      </w:r>
      <w:proofErr w:type="gramEnd"/>
      <w:r>
        <w:rPr>
          <w:rFonts w:hint="eastAsia"/>
        </w:rPr>
        <w:t xml:space="preserve"> }]}]</w:t>
      </w:r>
    </w:p>
    <w:p w:rsidR="00F04B9C" w:rsidRPr="0040412C" w:rsidRDefault="00F04B9C" w:rsidP="00F04B9C">
      <w:pPr>
        <w:pStyle w:val="a6"/>
        <w:ind w:left="360" w:firstLineChars="0" w:firstLine="0"/>
        <w:rPr>
          <w:b/>
        </w:rPr>
      </w:pPr>
      <w:r w:rsidRPr="0040412C">
        <w:rPr>
          <w:rFonts w:hint="eastAsia"/>
          <w:b/>
        </w:rPr>
        <w:t>请求数据：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1A3A3A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MEMBER_ID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  <w:r w:rsidRPr="00762906">
        <w:rPr>
          <w:rFonts w:hint="eastAsia"/>
          <w:b/>
        </w:rPr>
        <w:t>返回数据：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8"/>
        <w:gridCol w:w="1832"/>
        <w:gridCol w:w="1798"/>
        <w:gridCol w:w="3758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A94B7F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MONTH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月份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A322D5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MEETING_NAME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VARCHAR2(100)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EE48D2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>TB_MEETING_NOTE</w:t>
            </w:r>
            <w:r w:rsidR="008F4B80">
              <w:rPr>
                <w:rFonts w:hint="eastAsia"/>
              </w:rPr>
              <w:t>S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笔记对象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EE48D2" w:rsidP="0079255E">
            <w:pPr>
              <w:widowControl/>
              <w:jc w:val="center"/>
            </w:pPr>
            <w:r>
              <w:t>TB_MEETING_NOTE</w:t>
            </w: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</w:p>
    <w:p w:rsidR="00F04B9C" w:rsidRDefault="00F04B9C" w:rsidP="00F04B9C">
      <w:pPr>
        <w:pStyle w:val="a6"/>
        <w:ind w:left="360" w:firstLineChars="0" w:firstLine="0"/>
        <w:rPr>
          <w:b/>
        </w:rPr>
      </w:pPr>
    </w:p>
    <w:p w:rsidR="00F04B9C" w:rsidRDefault="00F04B9C" w:rsidP="00F04B9C">
      <w:pPr>
        <w:pStyle w:val="a6"/>
        <w:ind w:left="360" w:firstLineChars="0" w:firstLine="0"/>
        <w:rPr>
          <w:b/>
        </w:rPr>
      </w:pPr>
    </w:p>
    <w:p w:rsidR="00F04B9C" w:rsidRDefault="00C34D85" w:rsidP="00F04B9C">
      <w:pPr>
        <w:pStyle w:val="a6"/>
        <w:ind w:left="360" w:firstLineChars="0" w:firstLine="0"/>
        <w:rPr>
          <w:b/>
        </w:rPr>
      </w:pPr>
      <w:r>
        <w:t>TB_MEETING_NOTE</w:t>
      </w:r>
      <w:r w:rsidR="00F04B9C">
        <w:t>—</w:t>
      </w:r>
      <w:r w:rsidR="00F04B9C">
        <w:rPr>
          <w:rFonts w:hint="eastAsia"/>
        </w:rPr>
        <w:t>笔记对象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551CC2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>NOTE</w:t>
            </w:r>
            <w:r>
              <w:rPr>
                <w:rFonts w:hint="eastAsia"/>
              </w:rPr>
              <w:t>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笔记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551CC2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>NOTE</w:t>
            </w:r>
            <w:r>
              <w:rPr>
                <w:rFonts w:hint="eastAsia"/>
              </w:rPr>
              <w:t>_</w:t>
            </w:r>
            <w:r w:rsidR="000454DE">
              <w:rPr>
                <w:rFonts w:hint="eastAsia"/>
              </w:rPr>
              <w:t>TITLE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笔记名称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VARCHAR2(20)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lastRenderedPageBreak/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B27A13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>CREATE_TIME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t>笔记时间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VARCHAR2(30)</w:t>
            </w:r>
          </w:p>
        </w:tc>
      </w:tr>
    </w:tbl>
    <w:p w:rsidR="00F04B9C" w:rsidRDefault="00F04B9C" w:rsidP="00F04B9C"/>
    <w:p w:rsidR="00F04B9C" w:rsidRDefault="00F04B9C" w:rsidP="00F04B9C"/>
    <w:p w:rsidR="00F04B9C" w:rsidRPr="00693C17" w:rsidRDefault="00F04B9C" w:rsidP="00655FE4">
      <w:pPr>
        <w:pStyle w:val="2"/>
      </w:pPr>
      <w:r>
        <w:rPr>
          <w:rFonts w:hint="eastAsia"/>
        </w:rPr>
        <w:t>删除笔记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>
        <w:rPr>
          <w:rFonts w:hint="eastAsia"/>
        </w:rPr>
        <w:t>会议主页。</w:t>
      </w:r>
    </w:p>
    <w:p w:rsidR="00F04B9C" w:rsidRDefault="00F04B9C" w:rsidP="00F04B9C">
      <w:pPr>
        <w:pStyle w:val="a6"/>
        <w:ind w:left="360" w:firstLineChars="0" w:firstLine="0"/>
      </w:pPr>
      <w:r>
        <w:rPr>
          <w:rFonts w:hint="eastAsia"/>
          <w:b/>
        </w:rPr>
        <w:t>相关表：</w:t>
      </w:r>
      <w:r>
        <w:rPr>
          <w:rFonts w:hint="eastAsia"/>
        </w:rPr>
        <w:t xml:space="preserve"> T_MEETING_</w:t>
      </w:r>
      <w:r w:rsidRPr="00EE351C">
        <w:t xml:space="preserve"> </w:t>
      </w:r>
      <w:r>
        <w:t>NOTE</w:t>
      </w:r>
      <w:r>
        <w:t>、</w:t>
      </w:r>
      <w:r>
        <w:t>TB_MEETING_NOTE</w:t>
      </w:r>
      <w:r>
        <w:rPr>
          <w:rFonts w:hint="eastAsia"/>
        </w:rPr>
        <w:t>_</w:t>
      </w:r>
      <w:r w:rsidRPr="00903C04">
        <w:t xml:space="preserve"> </w:t>
      </w:r>
      <w:r>
        <w:t>CONTEN</w:t>
      </w:r>
      <w:r>
        <w:rPr>
          <w:rFonts w:hint="eastAsia"/>
        </w:rPr>
        <w:t>T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proofErr w:type="gramStart"/>
      <w:r>
        <w:t>”</w:t>
      </w:r>
      <w:proofErr w:type="gramEnd"/>
      <w:r w:rsidR="00371FFA" w:rsidRPr="00371FFA">
        <w:t xml:space="preserve"> </w:t>
      </w:r>
      <w:r w:rsidR="00371FFA">
        <w:t>NOTE</w:t>
      </w:r>
      <w:r w:rsidR="00371FFA">
        <w:rPr>
          <w:rFonts w:hint="eastAsia"/>
        </w:rPr>
        <w:t>_ID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t>笔记</w:t>
      </w:r>
      <w:r>
        <w:rPr>
          <w:rFonts w:hint="eastAsia"/>
        </w:rPr>
        <w:t>ID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F04B9C" w:rsidRDefault="00F04B9C" w:rsidP="00F04B9C">
      <w:pPr>
        <w:pStyle w:val="a6"/>
        <w:ind w:left="360" w:firstLineChars="0" w:firstLine="0"/>
      </w:pPr>
      <w:r w:rsidRPr="0040412C">
        <w:rPr>
          <w:rFonts w:hint="eastAsia"/>
          <w:b/>
        </w:rPr>
        <w:t>返回值：</w:t>
      </w:r>
      <w:r w:rsidRPr="00030BBB">
        <w:rPr>
          <w:rFonts w:hint="eastAsia"/>
        </w:rPr>
        <w:t>{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}</w:t>
      </w:r>
    </w:p>
    <w:p w:rsidR="00F04B9C" w:rsidRPr="0040412C" w:rsidRDefault="00F04B9C" w:rsidP="00F04B9C">
      <w:pPr>
        <w:pStyle w:val="a6"/>
        <w:ind w:left="360" w:firstLineChars="0" w:firstLine="0"/>
        <w:rPr>
          <w:b/>
        </w:rPr>
      </w:pPr>
      <w:r w:rsidRPr="0040412C">
        <w:rPr>
          <w:rFonts w:hint="eastAsia"/>
          <w:b/>
        </w:rPr>
        <w:t>请求数据：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067888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t>NOTE</w:t>
            </w:r>
            <w:r>
              <w:rPr>
                <w:rFonts w:hint="eastAsia"/>
              </w:rPr>
              <w:t>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笔记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</w:tbl>
    <w:p w:rsidR="00F04B9C" w:rsidRDefault="00F04B9C" w:rsidP="00F04B9C">
      <w:pPr>
        <w:pStyle w:val="a6"/>
        <w:ind w:left="360" w:firstLineChars="0" w:firstLine="0"/>
        <w:rPr>
          <w:b/>
        </w:rPr>
      </w:pPr>
      <w:r w:rsidRPr="00762906">
        <w:rPr>
          <w:rFonts w:hint="eastAsia"/>
          <w:b/>
        </w:rPr>
        <w:t>返回数据：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F04B9C" w:rsidRPr="00727D8F" w:rsidTr="0079255E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F04B9C" w:rsidRPr="00727D8F" w:rsidTr="0079255E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727D8F" w:rsidRDefault="00F04B9C" w:rsidP="0079255E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043190" w:rsidRDefault="00F04B9C" w:rsidP="0079255E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</w:t>
            </w:r>
            <w:r>
              <w:rPr>
                <w:rFonts w:hint="eastAsia"/>
                <w:kern w:val="0"/>
                <w:szCs w:val="21"/>
              </w:rPr>
              <w:t>esult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B9C" w:rsidRPr="00EB658C" w:rsidRDefault="00F04B9C" w:rsidP="0079255E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</w:tbl>
    <w:p w:rsidR="00F04B9C" w:rsidRDefault="00F04B9C" w:rsidP="00F04B9C"/>
    <w:p w:rsidR="00F04B9C" w:rsidRDefault="00F04B9C" w:rsidP="00F04B9C"/>
    <w:p w:rsidR="007A1051" w:rsidRPr="00693C17" w:rsidRDefault="007A1051" w:rsidP="007A1051">
      <w:pPr>
        <w:pStyle w:val="2"/>
      </w:pPr>
      <w:r>
        <w:rPr>
          <w:rFonts w:hint="eastAsia"/>
        </w:rPr>
        <w:t>查询会议笔记</w:t>
      </w:r>
    </w:p>
    <w:p w:rsidR="007A1051" w:rsidRDefault="007A1051" w:rsidP="007A1051">
      <w:pPr>
        <w:pStyle w:val="a6"/>
        <w:ind w:left="360" w:firstLineChars="0" w:firstLine="0"/>
      </w:pPr>
      <w:r w:rsidRPr="0040412C">
        <w:rPr>
          <w:rFonts w:hint="eastAsia"/>
          <w:b/>
        </w:rPr>
        <w:t>调用模块：</w:t>
      </w:r>
      <w:r>
        <w:rPr>
          <w:rFonts w:hint="eastAsia"/>
        </w:rPr>
        <w:t>会议笔记。</w:t>
      </w:r>
    </w:p>
    <w:p w:rsidR="007A1051" w:rsidRDefault="007A1051" w:rsidP="007A1051">
      <w:pPr>
        <w:pStyle w:val="a6"/>
        <w:ind w:left="360" w:firstLineChars="0" w:firstLine="0"/>
      </w:pPr>
      <w:r>
        <w:rPr>
          <w:rFonts w:hint="eastAsia"/>
          <w:b/>
        </w:rPr>
        <w:t>相关表：</w:t>
      </w:r>
      <w:r>
        <w:rPr>
          <w:rFonts w:hint="eastAsia"/>
        </w:rPr>
        <w:t xml:space="preserve"> T_MEETING_NOTE</w:t>
      </w:r>
      <w:r>
        <w:rPr>
          <w:rFonts w:hint="eastAsia"/>
        </w:rPr>
        <w:t>、</w:t>
      </w:r>
      <w:r>
        <w:rPr>
          <w:rFonts w:hint="eastAsia"/>
        </w:rPr>
        <w:t>T_MEETING_NOTE_</w:t>
      </w:r>
      <w:r>
        <w:t>CONTENT</w:t>
      </w:r>
    </w:p>
    <w:p w:rsidR="007A1051" w:rsidRDefault="007A1051" w:rsidP="007A1051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NOTE 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111</w:t>
      </w:r>
      <w:proofErr w:type="gramStart"/>
      <w:r>
        <w:t>”</w:t>
      </w:r>
      <w:r>
        <w:rPr>
          <w:rFonts w:hint="eastAsia"/>
        </w:rPr>
        <w:t xml:space="preserve"> }</w:t>
      </w:r>
      <w:proofErr w:type="gramEnd"/>
    </w:p>
    <w:p w:rsidR="007A1051" w:rsidRDefault="007A1051" w:rsidP="007A1051">
      <w:pPr>
        <w:pStyle w:val="a6"/>
        <w:ind w:left="360" w:firstLineChars="0" w:firstLine="0"/>
      </w:pPr>
      <w:r w:rsidRPr="0040412C">
        <w:rPr>
          <w:rFonts w:hint="eastAsia"/>
          <w:b/>
        </w:rPr>
        <w:t>返回值：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MEETING_ID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111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“MEETING_NOTE_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笔记标题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Pr="00D956F0">
        <w:t xml:space="preserve"> </w:t>
      </w:r>
      <w:r>
        <w:t>CAREATER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所属人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Pr="00DE09D9">
        <w:t xml:space="preserve"> </w:t>
      </w:r>
      <w:r>
        <w:t>CREATE_TIME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创建时间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Pr="00030E05">
        <w:t xml:space="preserve"> </w:t>
      </w:r>
      <w:r w:rsidRPr="007C38F7">
        <w:t>TB_MEETING_NOTE_DETAIL</w:t>
      </w:r>
      <w:r>
        <w:rPr>
          <w:rFonts w:hint="eastAsia"/>
        </w:rPr>
        <w:t>S</w:t>
      </w:r>
      <w:proofErr w:type="gramStart"/>
      <w:r>
        <w:t>”</w:t>
      </w:r>
      <w:proofErr w:type="gramEnd"/>
      <w:r>
        <w:rPr>
          <w:rFonts w:hint="eastAsia"/>
        </w:rPr>
        <w:t>:[{</w:t>
      </w:r>
      <w:r>
        <w:t>“MEETING_NOTE_CONTENT”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笔记内容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Pr="00CB31BE">
        <w:t xml:space="preserve"> </w:t>
      </w:r>
      <w:r>
        <w:t>TASK_ID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””</w:t>
      </w:r>
      <w:proofErr w:type="gramEnd"/>
      <w:r>
        <w:rPr>
          <w:rFonts w:hint="eastAsia"/>
        </w:rPr>
        <w:t>}],</w:t>
      </w:r>
      <w:proofErr w:type="gramStart"/>
      <w:r>
        <w:t>”</w:t>
      </w:r>
      <w:proofErr w:type="gramEnd"/>
      <w:r w:rsidRPr="00D2146C">
        <w:t xml:space="preserve"> </w:t>
      </w:r>
      <w:r>
        <w:t>MEETING_CHAT_ID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t>引用聊天记录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7A1051" w:rsidRDefault="007A1051" w:rsidP="007A1051">
      <w:pPr>
        <w:pStyle w:val="a6"/>
        <w:ind w:left="360" w:firstLineChars="0" w:firstLine="0"/>
        <w:rPr>
          <w:b/>
        </w:rPr>
      </w:pPr>
      <w:r w:rsidRPr="0040412C">
        <w:rPr>
          <w:rFonts w:hint="eastAsia"/>
          <w:b/>
        </w:rPr>
        <w:t>请求数据：</w:t>
      </w:r>
    </w:p>
    <w:p w:rsidR="003E59CE" w:rsidRDefault="003E59CE" w:rsidP="007A1051">
      <w:pPr>
        <w:pStyle w:val="a6"/>
        <w:ind w:left="360" w:firstLineChars="0" w:firstLine="0"/>
        <w:rPr>
          <w:b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3E59CE" w:rsidRPr="00727D8F" w:rsidTr="0060608C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3E59CE" w:rsidRPr="00727D8F" w:rsidRDefault="003E59CE" w:rsidP="0060608C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3E59CE" w:rsidRPr="00727D8F" w:rsidRDefault="003E59CE" w:rsidP="0060608C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3E59CE" w:rsidRPr="00727D8F" w:rsidRDefault="003E59CE" w:rsidP="0060608C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3E59CE" w:rsidRPr="00727D8F" w:rsidRDefault="003E59CE" w:rsidP="0060608C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3E59CE" w:rsidRPr="00727D8F" w:rsidTr="0060608C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Pr="00727D8F" w:rsidRDefault="003E59CE" w:rsidP="0060608C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Pr="00043190" w:rsidRDefault="003E59CE" w:rsidP="0060608C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NOTE 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Pr="00EB658C" w:rsidRDefault="003E59CE" w:rsidP="0060608C">
            <w:pPr>
              <w:widowControl/>
              <w:jc w:val="center"/>
            </w:pPr>
            <w:r>
              <w:rPr>
                <w:rFonts w:hint="eastAsia"/>
              </w:rPr>
              <w:t>笔记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Pr="00EB658C" w:rsidRDefault="003E59CE" w:rsidP="0060608C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</w:tbl>
    <w:p w:rsidR="007A1051" w:rsidRPr="00F56718" w:rsidRDefault="007A1051" w:rsidP="00F56718">
      <w:pPr>
        <w:rPr>
          <w:b/>
        </w:rPr>
      </w:pPr>
    </w:p>
    <w:p w:rsidR="007A1051" w:rsidRDefault="007A1051" w:rsidP="007A1051">
      <w:pPr>
        <w:pStyle w:val="a6"/>
        <w:ind w:left="360" w:firstLineChars="0" w:firstLine="0"/>
        <w:rPr>
          <w:b/>
        </w:rPr>
      </w:pPr>
      <w:r w:rsidRPr="00762906">
        <w:rPr>
          <w:rFonts w:hint="eastAsia"/>
          <w:b/>
        </w:rPr>
        <w:t>返回数据：</w:t>
      </w:r>
    </w:p>
    <w:p w:rsidR="003E59CE" w:rsidRPr="0040412C" w:rsidRDefault="003E59CE" w:rsidP="003E59CE">
      <w:pPr>
        <w:pStyle w:val="a6"/>
        <w:ind w:left="360" w:firstLineChars="0" w:firstLine="0"/>
        <w:rPr>
          <w:b/>
        </w:rPr>
      </w:pPr>
      <w:r>
        <w:rPr>
          <w:rFonts w:hint="eastAsia"/>
        </w:rPr>
        <w:tab/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9"/>
        <w:gridCol w:w="2519"/>
        <w:gridCol w:w="1569"/>
        <w:gridCol w:w="3529"/>
      </w:tblGrid>
      <w:tr w:rsidR="003E59CE" w:rsidRPr="00727D8F" w:rsidTr="0060608C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3E59CE" w:rsidRPr="00727D8F" w:rsidRDefault="003E59CE" w:rsidP="0060608C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3E59CE" w:rsidRPr="00727D8F" w:rsidRDefault="003E59CE" w:rsidP="0060608C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3E59CE" w:rsidRPr="00727D8F" w:rsidRDefault="003E59CE" w:rsidP="0060608C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3E59CE" w:rsidRPr="00727D8F" w:rsidRDefault="003E59CE" w:rsidP="0060608C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3E59CE" w:rsidRPr="00727D8F" w:rsidTr="0060608C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Pr="00727D8F" w:rsidRDefault="003E59CE" w:rsidP="0060608C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Pr="00043190" w:rsidRDefault="003E59CE" w:rsidP="0060608C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MEETING_ID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Pr="00EB658C" w:rsidRDefault="003E59CE" w:rsidP="0060608C">
            <w:pPr>
              <w:widowControl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Pr="00EB658C" w:rsidRDefault="003E59CE" w:rsidP="0060608C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3E59CE" w:rsidRPr="00727D8F" w:rsidTr="0060608C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Pr="00727D8F" w:rsidRDefault="003E59CE" w:rsidP="0060608C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Pr="00043190" w:rsidRDefault="003E59CE" w:rsidP="0060608C">
            <w:pPr>
              <w:widowControl/>
              <w:jc w:val="center"/>
              <w:rPr>
                <w:kern w:val="0"/>
                <w:szCs w:val="21"/>
              </w:rPr>
            </w:pPr>
            <w:r>
              <w:t>MEETING_NOTE_</w:t>
            </w:r>
            <w:r>
              <w:rPr>
                <w:rFonts w:hint="eastAsia"/>
              </w:rPr>
              <w:t>TITLE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Pr="00EB658C" w:rsidRDefault="003E59CE" w:rsidP="0060608C">
            <w:pPr>
              <w:widowControl/>
              <w:jc w:val="center"/>
            </w:pPr>
            <w:r>
              <w:rPr>
                <w:rFonts w:hint="eastAsia"/>
              </w:rPr>
              <w:t>笔记标题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Pr="00EB658C" w:rsidRDefault="003E59CE" w:rsidP="0060608C">
            <w:pPr>
              <w:widowControl/>
              <w:jc w:val="center"/>
            </w:pPr>
            <w:r>
              <w:rPr>
                <w:rFonts w:hint="eastAsia"/>
              </w:rPr>
              <w:t>VARCHAR2(50)</w:t>
            </w:r>
          </w:p>
        </w:tc>
      </w:tr>
      <w:tr w:rsidR="003E59CE" w:rsidRPr="00727D8F" w:rsidTr="0060608C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Default="003E59CE" w:rsidP="0060608C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3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Default="003E59CE" w:rsidP="0060608C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CAREATER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Default="003E59CE" w:rsidP="0060608C">
            <w:pPr>
              <w:widowControl/>
              <w:jc w:val="center"/>
            </w:pPr>
            <w:r>
              <w:rPr>
                <w:rFonts w:hint="eastAsia"/>
              </w:rPr>
              <w:t>所属人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Default="003E59CE" w:rsidP="0060608C">
            <w:pPr>
              <w:widowControl/>
              <w:jc w:val="center"/>
            </w:pPr>
            <w:r>
              <w:rPr>
                <w:rFonts w:hint="eastAsia"/>
              </w:rPr>
              <w:t>VARCHAR2(30)</w:t>
            </w:r>
          </w:p>
        </w:tc>
      </w:tr>
      <w:tr w:rsidR="003E59CE" w:rsidRPr="00727D8F" w:rsidTr="0060608C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Default="003E59CE" w:rsidP="0060608C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lastRenderedPageBreak/>
              <w:t>4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Default="003E59CE" w:rsidP="0060608C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CREATE_TIME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Default="003E59CE" w:rsidP="0060608C">
            <w:pPr>
              <w:widowControl/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Default="003E59CE" w:rsidP="0060608C">
            <w:pPr>
              <w:widowControl/>
              <w:jc w:val="center"/>
            </w:pPr>
            <w:r>
              <w:rPr>
                <w:rFonts w:hint="eastAsia"/>
              </w:rPr>
              <w:t>VARCHAR2(30)</w:t>
            </w:r>
          </w:p>
        </w:tc>
      </w:tr>
      <w:tr w:rsidR="003E59CE" w:rsidRPr="00727D8F" w:rsidTr="0060608C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Default="003E59CE" w:rsidP="0060608C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5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Default="003E59CE" w:rsidP="0060608C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C38F7">
              <w:t>TB_MEETING_NOTE_DETAIL</w:t>
            </w:r>
            <w:r>
              <w:rPr>
                <w:rFonts w:hint="eastAsia"/>
              </w:rPr>
              <w:t>S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Default="003E59CE" w:rsidP="0060608C">
            <w:pPr>
              <w:widowControl/>
              <w:jc w:val="center"/>
            </w:pPr>
            <w:r>
              <w:rPr>
                <w:rFonts w:hint="eastAsia"/>
              </w:rPr>
              <w:t>笔记内容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Default="003E59CE" w:rsidP="0060608C">
            <w:pPr>
              <w:widowControl/>
              <w:jc w:val="center"/>
            </w:pPr>
            <w:r w:rsidRPr="007C38F7">
              <w:t>TB_MEETING_NOTE_DETAIL</w:t>
            </w:r>
          </w:p>
        </w:tc>
      </w:tr>
      <w:tr w:rsidR="003E59CE" w:rsidRPr="00727D8F" w:rsidTr="0060608C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Default="003E59CE" w:rsidP="0060608C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6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Pr="007C38F7" w:rsidRDefault="003E59CE" w:rsidP="0060608C">
            <w:pPr>
              <w:widowControl/>
              <w:jc w:val="center"/>
            </w:pPr>
            <w:r>
              <w:t>MEETING_CHAT_ID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Default="003E59CE" w:rsidP="0060608C">
            <w:pPr>
              <w:widowControl/>
              <w:jc w:val="center"/>
            </w:pPr>
            <w:r>
              <w:rPr>
                <w:rFonts w:hint="eastAsia"/>
              </w:rPr>
              <w:t>引用聊天记录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Pr="007C38F7" w:rsidRDefault="003E59CE" w:rsidP="0060608C">
            <w:pPr>
              <w:widowControl/>
              <w:jc w:val="center"/>
            </w:pPr>
            <w:r>
              <w:rPr>
                <w:rFonts w:hint="eastAsia"/>
              </w:rPr>
              <w:t>VARCHAR2(30)</w:t>
            </w:r>
          </w:p>
        </w:tc>
      </w:tr>
    </w:tbl>
    <w:p w:rsidR="003E59CE" w:rsidRDefault="003E59CE" w:rsidP="003E59CE">
      <w:pPr>
        <w:pStyle w:val="a6"/>
        <w:ind w:left="360" w:firstLineChars="0" w:firstLine="0"/>
        <w:rPr>
          <w:b/>
        </w:rPr>
      </w:pPr>
    </w:p>
    <w:p w:rsidR="003E59CE" w:rsidRDefault="003E59CE" w:rsidP="003E59CE">
      <w:pPr>
        <w:pStyle w:val="a6"/>
        <w:ind w:left="360" w:firstLineChars="0" w:firstLine="0"/>
        <w:rPr>
          <w:b/>
        </w:rPr>
      </w:pPr>
      <w:r w:rsidRPr="007C38F7">
        <w:t>TB_MEETING_NOTE_DETAIL</w:t>
      </w:r>
      <w:r>
        <w:t>—</w:t>
      </w:r>
      <w:r>
        <w:rPr>
          <w:rFonts w:hint="eastAsia"/>
        </w:rPr>
        <w:t>笔记内容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6"/>
        <w:gridCol w:w="2349"/>
        <w:gridCol w:w="1626"/>
        <w:gridCol w:w="3585"/>
      </w:tblGrid>
      <w:tr w:rsidR="003E59CE" w:rsidRPr="00727D8F" w:rsidTr="0060608C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3E59CE" w:rsidRPr="00727D8F" w:rsidRDefault="003E59CE" w:rsidP="0060608C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3E59CE" w:rsidRPr="00727D8F" w:rsidRDefault="003E59CE" w:rsidP="0060608C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3E59CE" w:rsidRPr="00727D8F" w:rsidRDefault="003E59CE" w:rsidP="0060608C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3E59CE" w:rsidRPr="00727D8F" w:rsidRDefault="003E59CE" w:rsidP="0060608C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3E59CE" w:rsidRPr="00727D8F" w:rsidTr="0060608C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Default="003E59CE" w:rsidP="0060608C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Default="003E59CE" w:rsidP="0060608C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MEETING_NOTE_CONTENT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Default="003E59CE" w:rsidP="0060608C">
            <w:pPr>
              <w:widowControl/>
              <w:jc w:val="center"/>
            </w:pPr>
            <w:r>
              <w:rPr>
                <w:rFonts w:hint="eastAsia"/>
              </w:rPr>
              <w:t>笔记内容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Default="003E59CE" w:rsidP="0060608C">
            <w:pPr>
              <w:widowControl/>
              <w:jc w:val="center"/>
            </w:pPr>
            <w:r>
              <w:t>Blob</w:t>
            </w:r>
          </w:p>
        </w:tc>
      </w:tr>
      <w:tr w:rsidR="003E59CE" w:rsidRPr="00727D8F" w:rsidTr="0060608C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Default="003E59CE" w:rsidP="0060608C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Default="003E59CE" w:rsidP="0060608C">
            <w:pPr>
              <w:widowControl/>
              <w:jc w:val="center"/>
            </w:pPr>
            <w:r>
              <w:t>TASK_ID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Default="003E59CE" w:rsidP="0060608C">
            <w:pPr>
              <w:widowControl/>
              <w:jc w:val="center"/>
            </w:pP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9CE" w:rsidRDefault="003E59CE" w:rsidP="0060608C">
            <w:pPr>
              <w:widowControl/>
              <w:jc w:val="center"/>
            </w:pPr>
            <w:r>
              <w:rPr>
                <w:rFonts w:hint="eastAsia"/>
              </w:rPr>
              <w:t>VARCHAR2(30)</w:t>
            </w:r>
          </w:p>
        </w:tc>
      </w:tr>
    </w:tbl>
    <w:p w:rsidR="00F04B9C" w:rsidRDefault="00F04B9C" w:rsidP="001818B3"/>
    <w:p w:rsidR="00D11CE4" w:rsidRPr="00693C17" w:rsidRDefault="003D2665" w:rsidP="00D11CE4">
      <w:pPr>
        <w:pStyle w:val="2"/>
      </w:pPr>
      <w:r>
        <w:rPr>
          <w:rFonts w:hint="eastAsia"/>
        </w:rPr>
        <w:t>上传文件</w:t>
      </w:r>
      <w:r w:rsidR="00D11CE4">
        <w:rPr>
          <w:rFonts w:hint="eastAsia"/>
        </w:rPr>
        <w:t>至服务器</w:t>
      </w:r>
    </w:p>
    <w:p w:rsidR="00D11CE4" w:rsidRDefault="00D11CE4" w:rsidP="00D11CE4">
      <w:pPr>
        <w:pStyle w:val="a6"/>
        <w:ind w:left="360" w:firstLineChars="0" w:firstLine="0"/>
      </w:pPr>
      <w:r>
        <w:rPr>
          <w:rFonts w:hint="eastAsia"/>
          <w:b/>
        </w:rPr>
        <w:t>相关表：</w:t>
      </w:r>
      <w:r>
        <w:rPr>
          <w:rFonts w:hint="eastAsia"/>
        </w:rPr>
        <w:t xml:space="preserve"> </w:t>
      </w:r>
    </w:p>
    <w:p w:rsidR="00D11CE4" w:rsidRDefault="00D11CE4" w:rsidP="00D11CE4">
      <w:pPr>
        <w:pStyle w:val="a6"/>
        <w:ind w:left="360" w:firstLineChars="0" w:firstLine="0"/>
      </w:pPr>
      <w:r w:rsidRPr="0040412C">
        <w:rPr>
          <w:rFonts w:hint="eastAsia"/>
          <w:b/>
        </w:rPr>
        <w:t>传入参数：</w:t>
      </w:r>
      <w:r>
        <w:rPr>
          <w:rFonts w:hint="eastAsia"/>
        </w:rPr>
        <w:t>{</w:t>
      </w:r>
      <w:r>
        <w:t>“</w:t>
      </w:r>
      <w:r w:rsidR="0060608C">
        <w:rPr>
          <w:rFonts w:hint="eastAsia"/>
        </w:rPr>
        <w:t>TASK_ID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111</w:t>
      </w:r>
      <w:proofErr w:type="gramStart"/>
      <w:r>
        <w:t>”</w:t>
      </w:r>
      <w:proofErr w:type="gramEnd"/>
      <w:r w:rsidR="0060608C">
        <w:rPr>
          <w:rFonts w:hint="eastAsia"/>
        </w:rPr>
        <w:t>,</w:t>
      </w:r>
      <w:proofErr w:type="gramStart"/>
      <w:r w:rsidR="0060608C">
        <w:t>”</w:t>
      </w:r>
      <w:proofErr w:type="gramEnd"/>
      <w:r w:rsidR="0060608C">
        <w:rPr>
          <w:rFonts w:hint="eastAsia"/>
        </w:rPr>
        <w:t>FILE</w:t>
      </w:r>
      <w:proofErr w:type="gramStart"/>
      <w:r w:rsidR="0060608C">
        <w:t>”</w:t>
      </w:r>
      <w:proofErr w:type="gramEnd"/>
      <w:r w:rsidR="00207962">
        <w:rPr>
          <w:rFonts w:hint="eastAsia"/>
        </w:rPr>
        <w:t>:</w:t>
      </w:r>
      <w:proofErr w:type="gramStart"/>
      <w:r w:rsidR="00207962">
        <w:t>”</w:t>
      </w:r>
      <w:proofErr w:type="gramEnd"/>
      <w:r w:rsidR="00207962">
        <w:rPr>
          <w:rFonts w:hint="eastAsia"/>
        </w:rPr>
        <w:t>附件</w:t>
      </w:r>
      <w:proofErr w:type="gramStart"/>
      <w:r w:rsidR="00207962">
        <w:t>”</w:t>
      </w:r>
      <w:proofErr w:type="gramEnd"/>
      <w:r>
        <w:rPr>
          <w:rFonts w:hint="eastAsia"/>
        </w:rPr>
        <w:t xml:space="preserve"> }</w:t>
      </w:r>
    </w:p>
    <w:p w:rsidR="00D11CE4" w:rsidRDefault="00D11CE4" w:rsidP="00D11CE4">
      <w:pPr>
        <w:pStyle w:val="a6"/>
        <w:ind w:left="360" w:firstLineChars="0" w:firstLine="0"/>
      </w:pPr>
      <w:r w:rsidRPr="0040412C">
        <w:rPr>
          <w:rFonts w:hint="eastAsia"/>
          <w:b/>
        </w:rPr>
        <w:t>返回值：</w:t>
      </w:r>
      <w:r>
        <w:rPr>
          <w:rFonts w:hint="eastAsia"/>
        </w:rPr>
        <w:t>{</w:t>
      </w:r>
      <w:r>
        <w:t>“</w:t>
      </w:r>
      <w:r w:rsidR="00CD05EE"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 w:rsidR="00CD05EE">
        <w:rPr>
          <w:rFonts w:hint="eastAsia"/>
        </w:rPr>
        <w:t>true</w:t>
      </w:r>
      <w:proofErr w:type="gramStart"/>
      <w:r>
        <w:t>”</w:t>
      </w:r>
      <w:r w:rsidR="00CD05EE">
        <w:rPr>
          <w:rFonts w:hint="eastAsia"/>
        </w:rPr>
        <w:t xml:space="preserve"> </w:t>
      </w:r>
      <w:r>
        <w:rPr>
          <w:rFonts w:hint="eastAsia"/>
        </w:rPr>
        <w:t>}</w:t>
      </w:r>
      <w:proofErr w:type="gramEnd"/>
    </w:p>
    <w:p w:rsidR="00D11CE4" w:rsidRDefault="00D11CE4" w:rsidP="00D11CE4">
      <w:pPr>
        <w:pStyle w:val="a6"/>
        <w:ind w:left="360" w:firstLineChars="0" w:firstLine="0"/>
        <w:rPr>
          <w:b/>
        </w:rPr>
      </w:pPr>
      <w:r w:rsidRPr="0040412C">
        <w:rPr>
          <w:rFonts w:hint="eastAsia"/>
          <w:b/>
        </w:rPr>
        <w:t>请求数据：</w:t>
      </w:r>
    </w:p>
    <w:p w:rsidR="00D11CE4" w:rsidRDefault="00D11CE4" w:rsidP="00D11CE4">
      <w:pPr>
        <w:pStyle w:val="a6"/>
        <w:ind w:left="360" w:firstLineChars="0" w:firstLine="0"/>
        <w:rPr>
          <w:b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641"/>
        <w:gridCol w:w="1862"/>
        <w:gridCol w:w="3821"/>
      </w:tblGrid>
      <w:tr w:rsidR="00D11CE4" w:rsidRPr="00727D8F" w:rsidTr="0060608C">
        <w:trPr>
          <w:trHeight w:val="372"/>
          <w:tblHeader/>
          <w:tblCellSpacing w:w="0" w:type="dxa"/>
        </w:trPr>
        <w:tc>
          <w:tcPr>
            <w:tcW w:w="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D11CE4" w:rsidRPr="00727D8F" w:rsidRDefault="00D11CE4" w:rsidP="0060608C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D11CE4" w:rsidRPr="00727D8F" w:rsidRDefault="00D11CE4" w:rsidP="0060608C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D11CE4" w:rsidRPr="00727D8F" w:rsidRDefault="00D11CE4" w:rsidP="0060608C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D11CE4" w:rsidRPr="00727D8F" w:rsidRDefault="00D11CE4" w:rsidP="0060608C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D11CE4" w:rsidRPr="00727D8F" w:rsidTr="0060608C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1CE4" w:rsidRPr="00727D8F" w:rsidRDefault="00D11CE4" w:rsidP="0060608C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1CE4" w:rsidRPr="00043190" w:rsidRDefault="00D072AD" w:rsidP="0060608C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</w:rPr>
              <w:t>TASK_ID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1CE4" w:rsidRPr="00EB658C" w:rsidRDefault="00D072AD" w:rsidP="0060608C">
            <w:pPr>
              <w:widowControl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1CE4" w:rsidRPr="00EB658C" w:rsidRDefault="00D11CE4" w:rsidP="0060608C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  <w:tr w:rsidR="00D072AD" w:rsidRPr="00727D8F" w:rsidTr="0060608C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72AD" w:rsidRPr="00727D8F" w:rsidRDefault="00C43DBB" w:rsidP="0060608C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2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72AD" w:rsidRDefault="005E32CD" w:rsidP="0060608C">
            <w:pPr>
              <w:widowControl/>
              <w:jc w:val="center"/>
            </w:pPr>
            <w:r>
              <w:rPr>
                <w:rFonts w:hint="eastAsia"/>
              </w:rPr>
              <w:t>FILE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72AD" w:rsidRDefault="005E32CD" w:rsidP="0060608C">
            <w:pPr>
              <w:widowControl/>
              <w:jc w:val="center"/>
            </w:pPr>
            <w:r>
              <w:rPr>
                <w:rFonts w:hint="eastAsia"/>
              </w:rPr>
              <w:t>文件</w:t>
            </w:r>
          </w:p>
        </w:tc>
        <w:tc>
          <w:tcPr>
            <w:tcW w:w="2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72AD" w:rsidRDefault="005E32CD" w:rsidP="0060608C">
            <w:pPr>
              <w:widowControl/>
              <w:jc w:val="center"/>
            </w:pPr>
            <w:r>
              <w:rPr>
                <w:rFonts w:hint="eastAsia"/>
              </w:rPr>
              <w:t>FILE</w:t>
            </w:r>
          </w:p>
        </w:tc>
      </w:tr>
    </w:tbl>
    <w:p w:rsidR="00D11CE4" w:rsidRPr="00F56718" w:rsidRDefault="00D11CE4" w:rsidP="00D11CE4">
      <w:pPr>
        <w:rPr>
          <w:b/>
        </w:rPr>
      </w:pPr>
    </w:p>
    <w:p w:rsidR="00D11CE4" w:rsidRDefault="00D11CE4" w:rsidP="00D11CE4">
      <w:pPr>
        <w:pStyle w:val="a6"/>
        <w:ind w:left="360" w:firstLineChars="0" w:firstLine="0"/>
        <w:rPr>
          <w:b/>
        </w:rPr>
      </w:pPr>
      <w:r w:rsidRPr="00762906">
        <w:rPr>
          <w:rFonts w:hint="eastAsia"/>
          <w:b/>
        </w:rPr>
        <w:t>返回数据：</w:t>
      </w:r>
    </w:p>
    <w:p w:rsidR="00D11CE4" w:rsidRPr="0040412C" w:rsidRDefault="00D11CE4" w:rsidP="00D11CE4">
      <w:pPr>
        <w:pStyle w:val="a6"/>
        <w:ind w:left="360" w:firstLineChars="0" w:firstLine="0"/>
        <w:rPr>
          <w:b/>
        </w:rPr>
      </w:pPr>
      <w:r>
        <w:rPr>
          <w:rFonts w:hint="eastAsia"/>
        </w:rPr>
        <w:tab/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9"/>
        <w:gridCol w:w="2519"/>
        <w:gridCol w:w="1569"/>
        <w:gridCol w:w="3529"/>
      </w:tblGrid>
      <w:tr w:rsidR="00D11CE4" w:rsidRPr="00727D8F" w:rsidTr="00C43DBB">
        <w:trPr>
          <w:trHeight w:val="372"/>
          <w:tblHeader/>
          <w:tblCellSpacing w:w="0" w:type="dxa"/>
        </w:trPr>
        <w:tc>
          <w:tcPr>
            <w:tcW w:w="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D11CE4" w:rsidRPr="00727D8F" w:rsidRDefault="00D11CE4" w:rsidP="0060608C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索引</w:t>
            </w:r>
          </w:p>
        </w:tc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D11CE4" w:rsidRPr="00727D8F" w:rsidRDefault="00D11CE4" w:rsidP="0060608C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ID</w:t>
            </w:r>
          </w:p>
        </w:tc>
        <w:tc>
          <w:tcPr>
            <w:tcW w:w="9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D11CE4" w:rsidRPr="00727D8F" w:rsidRDefault="00D11CE4" w:rsidP="0060608C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名称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</w:tcPr>
          <w:p w:rsidR="00D11CE4" w:rsidRPr="00727D8F" w:rsidRDefault="00D11CE4" w:rsidP="0060608C">
            <w:pPr>
              <w:widowControl/>
              <w:jc w:val="center"/>
              <w:rPr>
                <w:rFonts w:cs="宋体"/>
                <w:kern w:val="0"/>
              </w:rPr>
            </w:pPr>
            <w:r>
              <w:rPr>
                <w:rFonts w:cs="宋体" w:hint="eastAsia"/>
                <w:kern w:val="0"/>
              </w:rPr>
              <w:t>类型</w:t>
            </w:r>
          </w:p>
        </w:tc>
      </w:tr>
      <w:tr w:rsidR="00D11CE4" w:rsidRPr="00727D8F" w:rsidTr="00C43DBB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1CE4" w:rsidRPr="00727D8F" w:rsidRDefault="00D11CE4" w:rsidP="0060608C">
            <w:pPr>
              <w:widowControl/>
              <w:jc w:val="center"/>
              <w:rPr>
                <w:rFonts w:cs="宋体"/>
                <w:kern w:val="0"/>
              </w:rPr>
            </w:pPr>
            <w:r w:rsidRPr="00727D8F">
              <w:rPr>
                <w:rFonts w:cs="宋体"/>
                <w:kern w:val="0"/>
              </w:rPr>
              <w:t>1</w:t>
            </w:r>
          </w:p>
        </w:tc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1CE4" w:rsidRPr="00043190" w:rsidRDefault="00C43DBB" w:rsidP="0060608C">
            <w:pPr>
              <w:widowControl/>
              <w:jc w:val="center"/>
              <w:rPr>
                <w:kern w:val="0"/>
                <w:szCs w:val="21"/>
              </w:rPr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9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1CE4" w:rsidRPr="00EB658C" w:rsidRDefault="00C43DBB" w:rsidP="0060608C">
            <w:pPr>
              <w:widowControl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1CE4" w:rsidRPr="00EB658C" w:rsidRDefault="00D11CE4" w:rsidP="0060608C">
            <w:pPr>
              <w:widowControl/>
              <w:jc w:val="center"/>
            </w:pPr>
            <w:r>
              <w:rPr>
                <w:rFonts w:hint="eastAsia"/>
              </w:rPr>
              <w:t>VARCHAR2(32)</w:t>
            </w:r>
          </w:p>
        </w:tc>
      </w:tr>
    </w:tbl>
    <w:p w:rsidR="00D11CE4" w:rsidRPr="00F138A1" w:rsidRDefault="00D11CE4" w:rsidP="00C43DBB">
      <w:pPr>
        <w:pStyle w:val="a6"/>
        <w:ind w:left="360" w:firstLineChars="0" w:firstLine="0"/>
      </w:pPr>
    </w:p>
    <w:sectPr w:rsidR="00D11CE4" w:rsidRPr="00F138A1" w:rsidSect="00B23EFF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E83" w:rsidRDefault="000E1E83" w:rsidP="006C2D98">
      <w:r>
        <w:separator/>
      </w:r>
    </w:p>
  </w:endnote>
  <w:endnote w:type="continuationSeparator" w:id="0">
    <w:p w:rsidR="000E1E83" w:rsidRDefault="000E1E83" w:rsidP="006C2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18747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1F555E" w:rsidRDefault="001F555E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42125">
              <w:rPr>
                <w:b/>
                <w:noProof/>
              </w:rPr>
              <w:t>35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42125">
              <w:rPr>
                <w:b/>
                <w:noProof/>
              </w:rPr>
              <w:t>37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F555E" w:rsidRDefault="001F555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E83" w:rsidRDefault="000E1E83" w:rsidP="006C2D98">
      <w:r>
        <w:separator/>
      </w:r>
    </w:p>
  </w:footnote>
  <w:footnote w:type="continuationSeparator" w:id="0">
    <w:p w:rsidR="000E1E83" w:rsidRDefault="000E1E83" w:rsidP="006C2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31B8"/>
    <w:multiLevelType w:val="hybridMultilevel"/>
    <w:tmpl w:val="314CB9F8"/>
    <w:lvl w:ilvl="0" w:tplc="8EF4AFAC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49760C"/>
    <w:multiLevelType w:val="hybridMultilevel"/>
    <w:tmpl w:val="62D04082"/>
    <w:lvl w:ilvl="0" w:tplc="4626A688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E83B3C"/>
    <w:multiLevelType w:val="hybridMultilevel"/>
    <w:tmpl w:val="C4E04EC6"/>
    <w:lvl w:ilvl="0" w:tplc="FE34A3C2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BD7E57"/>
    <w:multiLevelType w:val="hybridMultilevel"/>
    <w:tmpl w:val="801AD292"/>
    <w:lvl w:ilvl="0" w:tplc="EB804A08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C0E3769"/>
    <w:multiLevelType w:val="hybridMultilevel"/>
    <w:tmpl w:val="8BD84BD8"/>
    <w:lvl w:ilvl="0" w:tplc="8BC6914C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733D49"/>
    <w:multiLevelType w:val="hybridMultilevel"/>
    <w:tmpl w:val="8F08A284"/>
    <w:lvl w:ilvl="0" w:tplc="8EA03744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0A375B6"/>
    <w:multiLevelType w:val="hybridMultilevel"/>
    <w:tmpl w:val="5F3C028C"/>
    <w:lvl w:ilvl="0" w:tplc="517C68DA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3416A1F2">
      <w:start w:val="1"/>
      <w:numFmt w:val="lowerLetter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D0174FA"/>
    <w:multiLevelType w:val="hybridMultilevel"/>
    <w:tmpl w:val="1F929910"/>
    <w:lvl w:ilvl="0" w:tplc="E72287EE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F80315C"/>
    <w:multiLevelType w:val="hybridMultilevel"/>
    <w:tmpl w:val="9878C152"/>
    <w:lvl w:ilvl="0" w:tplc="38E637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354352"/>
    <w:multiLevelType w:val="hybridMultilevel"/>
    <w:tmpl w:val="68223F9E"/>
    <w:lvl w:ilvl="0" w:tplc="E848BD36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41C0A6D"/>
    <w:multiLevelType w:val="hybridMultilevel"/>
    <w:tmpl w:val="D8C0FA14"/>
    <w:lvl w:ilvl="0" w:tplc="503EB0BE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5335ABF"/>
    <w:multiLevelType w:val="hybridMultilevel"/>
    <w:tmpl w:val="5D6C866A"/>
    <w:lvl w:ilvl="0" w:tplc="A0D8F7C8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5501A71"/>
    <w:multiLevelType w:val="hybridMultilevel"/>
    <w:tmpl w:val="B30A269E"/>
    <w:lvl w:ilvl="0" w:tplc="86E2215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8286BE30">
      <w:start w:val="1"/>
      <w:numFmt w:val="lowerLetter"/>
      <w:lvlText w:val="%2．"/>
      <w:lvlJc w:val="left"/>
      <w:pPr>
        <w:ind w:left="1200" w:hanging="360"/>
      </w:pPr>
      <w:rPr>
        <w:rFonts w:hint="default"/>
      </w:rPr>
    </w:lvl>
    <w:lvl w:ilvl="2" w:tplc="F46A2B50">
      <w:start w:val="2"/>
      <w:numFmt w:val="decimal"/>
      <w:lvlText w:val="%3.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7952BED"/>
    <w:multiLevelType w:val="hybridMultilevel"/>
    <w:tmpl w:val="E7C4EE36"/>
    <w:lvl w:ilvl="0" w:tplc="D924DF66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CC11A28"/>
    <w:multiLevelType w:val="hybridMultilevel"/>
    <w:tmpl w:val="A086E34A"/>
    <w:lvl w:ilvl="0" w:tplc="14CA1100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EA104D0"/>
    <w:multiLevelType w:val="hybridMultilevel"/>
    <w:tmpl w:val="DE501DDE"/>
    <w:lvl w:ilvl="0" w:tplc="1D2804F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F9A597F"/>
    <w:multiLevelType w:val="hybridMultilevel"/>
    <w:tmpl w:val="5A80632E"/>
    <w:lvl w:ilvl="0" w:tplc="51408DCC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1537090"/>
    <w:multiLevelType w:val="hybridMultilevel"/>
    <w:tmpl w:val="9BAC9CCA"/>
    <w:lvl w:ilvl="0" w:tplc="58FC2602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37132ED"/>
    <w:multiLevelType w:val="hybridMultilevel"/>
    <w:tmpl w:val="5FCA28C8"/>
    <w:lvl w:ilvl="0" w:tplc="7E540042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73113B9"/>
    <w:multiLevelType w:val="hybridMultilevel"/>
    <w:tmpl w:val="E7E00850"/>
    <w:lvl w:ilvl="0" w:tplc="002633C8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0745313"/>
    <w:multiLevelType w:val="hybridMultilevel"/>
    <w:tmpl w:val="1D5CC2CE"/>
    <w:lvl w:ilvl="0" w:tplc="D65036FE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7FC45A1"/>
    <w:multiLevelType w:val="hybridMultilevel"/>
    <w:tmpl w:val="AD204100"/>
    <w:lvl w:ilvl="0" w:tplc="715661F6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D3E13D2"/>
    <w:multiLevelType w:val="hybridMultilevel"/>
    <w:tmpl w:val="3D46322A"/>
    <w:lvl w:ilvl="0" w:tplc="043A94A6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FDA27A6"/>
    <w:multiLevelType w:val="hybridMultilevel"/>
    <w:tmpl w:val="4F749F30"/>
    <w:lvl w:ilvl="0" w:tplc="AA7AA62C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03F3CC3"/>
    <w:multiLevelType w:val="hybridMultilevel"/>
    <w:tmpl w:val="36746280"/>
    <w:lvl w:ilvl="0" w:tplc="61C43964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7C30D37"/>
    <w:multiLevelType w:val="hybridMultilevel"/>
    <w:tmpl w:val="53D0E690"/>
    <w:lvl w:ilvl="0" w:tplc="A3269180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8562031"/>
    <w:multiLevelType w:val="hybridMultilevel"/>
    <w:tmpl w:val="D084F6DC"/>
    <w:lvl w:ilvl="0" w:tplc="F4F62D14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93B77DB"/>
    <w:multiLevelType w:val="multilevel"/>
    <w:tmpl w:val="FE94F6A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8">
    <w:nsid w:val="5DFC5BA6"/>
    <w:multiLevelType w:val="hybridMultilevel"/>
    <w:tmpl w:val="3CF634EC"/>
    <w:lvl w:ilvl="0" w:tplc="D32E256E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05A2C4A"/>
    <w:multiLevelType w:val="hybridMultilevel"/>
    <w:tmpl w:val="2E1C4D7E"/>
    <w:lvl w:ilvl="0" w:tplc="2B108FB8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2342AEF"/>
    <w:multiLevelType w:val="hybridMultilevel"/>
    <w:tmpl w:val="00B21004"/>
    <w:lvl w:ilvl="0" w:tplc="10804498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2441BDD"/>
    <w:multiLevelType w:val="hybridMultilevel"/>
    <w:tmpl w:val="07B035E8"/>
    <w:lvl w:ilvl="0" w:tplc="406CE1F4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92623FB"/>
    <w:multiLevelType w:val="hybridMultilevel"/>
    <w:tmpl w:val="D298B80E"/>
    <w:lvl w:ilvl="0" w:tplc="6FC6788A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B6F5C59"/>
    <w:multiLevelType w:val="hybridMultilevel"/>
    <w:tmpl w:val="72DA9596"/>
    <w:lvl w:ilvl="0" w:tplc="458C8CFE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C902FC1"/>
    <w:multiLevelType w:val="hybridMultilevel"/>
    <w:tmpl w:val="98D84518"/>
    <w:lvl w:ilvl="0" w:tplc="0540BB44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E015C81"/>
    <w:multiLevelType w:val="hybridMultilevel"/>
    <w:tmpl w:val="2A1E45E8"/>
    <w:lvl w:ilvl="0" w:tplc="7CF2F6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0B76E92"/>
    <w:multiLevelType w:val="multilevel"/>
    <w:tmpl w:val="2D72E31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67F24CA"/>
    <w:multiLevelType w:val="hybridMultilevel"/>
    <w:tmpl w:val="90E297CC"/>
    <w:lvl w:ilvl="0" w:tplc="482044E0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C8C6735"/>
    <w:multiLevelType w:val="hybridMultilevel"/>
    <w:tmpl w:val="4B88ED98"/>
    <w:lvl w:ilvl="0" w:tplc="45DC5C7A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D370D6C"/>
    <w:multiLevelType w:val="hybridMultilevel"/>
    <w:tmpl w:val="2A7899B4"/>
    <w:lvl w:ilvl="0" w:tplc="E8ACCDB4">
      <w:start w:val="1"/>
      <w:numFmt w:val="lowerLetter"/>
      <w:lvlText w:val="%1．"/>
      <w:lvlJc w:val="left"/>
      <w:pPr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FAC2E62"/>
    <w:multiLevelType w:val="hybridMultilevel"/>
    <w:tmpl w:val="C1A2FBB8"/>
    <w:lvl w:ilvl="0" w:tplc="779C3432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7"/>
  </w:num>
  <w:num w:numId="2">
    <w:abstractNumId w:val="6"/>
  </w:num>
  <w:num w:numId="3">
    <w:abstractNumId w:val="11"/>
  </w:num>
  <w:num w:numId="4">
    <w:abstractNumId w:val="30"/>
  </w:num>
  <w:num w:numId="5">
    <w:abstractNumId w:val="7"/>
  </w:num>
  <w:num w:numId="6">
    <w:abstractNumId w:val="26"/>
  </w:num>
  <w:num w:numId="7">
    <w:abstractNumId w:val="10"/>
  </w:num>
  <w:num w:numId="8">
    <w:abstractNumId w:val="13"/>
  </w:num>
  <w:num w:numId="9">
    <w:abstractNumId w:val="14"/>
  </w:num>
  <w:num w:numId="10">
    <w:abstractNumId w:val="38"/>
  </w:num>
  <w:num w:numId="11">
    <w:abstractNumId w:val="9"/>
  </w:num>
  <w:num w:numId="12">
    <w:abstractNumId w:val="28"/>
  </w:num>
  <w:num w:numId="13">
    <w:abstractNumId w:val="1"/>
  </w:num>
  <w:num w:numId="14">
    <w:abstractNumId w:val="29"/>
  </w:num>
  <w:num w:numId="15">
    <w:abstractNumId w:val="17"/>
  </w:num>
  <w:num w:numId="16">
    <w:abstractNumId w:val="33"/>
  </w:num>
  <w:num w:numId="17">
    <w:abstractNumId w:val="34"/>
  </w:num>
  <w:num w:numId="18">
    <w:abstractNumId w:val="37"/>
  </w:num>
  <w:num w:numId="19">
    <w:abstractNumId w:val="32"/>
  </w:num>
  <w:num w:numId="20">
    <w:abstractNumId w:val="40"/>
  </w:num>
  <w:num w:numId="21">
    <w:abstractNumId w:val="24"/>
  </w:num>
  <w:num w:numId="22">
    <w:abstractNumId w:val="3"/>
  </w:num>
  <w:num w:numId="23">
    <w:abstractNumId w:val="12"/>
  </w:num>
  <w:num w:numId="24">
    <w:abstractNumId w:val="22"/>
  </w:num>
  <w:num w:numId="25">
    <w:abstractNumId w:val="16"/>
  </w:num>
  <w:num w:numId="26">
    <w:abstractNumId w:val="20"/>
  </w:num>
  <w:num w:numId="27">
    <w:abstractNumId w:val="18"/>
  </w:num>
  <w:num w:numId="28">
    <w:abstractNumId w:val="25"/>
  </w:num>
  <w:num w:numId="29">
    <w:abstractNumId w:val="31"/>
  </w:num>
  <w:num w:numId="30">
    <w:abstractNumId w:val="2"/>
  </w:num>
  <w:num w:numId="31">
    <w:abstractNumId w:val="39"/>
  </w:num>
  <w:num w:numId="32">
    <w:abstractNumId w:val="21"/>
  </w:num>
  <w:num w:numId="33">
    <w:abstractNumId w:val="19"/>
  </w:num>
  <w:num w:numId="34">
    <w:abstractNumId w:val="5"/>
  </w:num>
  <w:num w:numId="35">
    <w:abstractNumId w:val="4"/>
  </w:num>
  <w:num w:numId="36">
    <w:abstractNumId w:val="23"/>
  </w:num>
  <w:num w:numId="3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6"/>
  </w:num>
  <w:num w:numId="39">
    <w:abstractNumId w:val="8"/>
  </w:num>
  <w:num w:numId="40">
    <w:abstractNumId w:val="35"/>
  </w:num>
  <w:num w:numId="41">
    <w:abstractNumId w:val="15"/>
  </w:num>
  <w:num w:numId="42">
    <w:abstractNumId w:val="0"/>
  </w:num>
  <w:num w:numId="43">
    <w:abstractNumId w:val="27"/>
    <w:lvlOverride w:ilvl="0">
      <w:startOverride w:val="3"/>
    </w:lvlOverride>
    <w:lvlOverride w:ilvl="1">
      <w:startOverride w:val="2"/>
    </w:lvlOverride>
  </w:num>
  <w:num w:numId="44">
    <w:abstractNumId w:val="2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2D98"/>
    <w:rsid w:val="000020CC"/>
    <w:rsid w:val="00006204"/>
    <w:rsid w:val="00006A93"/>
    <w:rsid w:val="00006F2F"/>
    <w:rsid w:val="00007277"/>
    <w:rsid w:val="00010025"/>
    <w:rsid w:val="0001017C"/>
    <w:rsid w:val="00014B2D"/>
    <w:rsid w:val="000202F1"/>
    <w:rsid w:val="00020889"/>
    <w:rsid w:val="00020ED6"/>
    <w:rsid w:val="00021272"/>
    <w:rsid w:val="00021AED"/>
    <w:rsid w:val="00022B41"/>
    <w:rsid w:val="00022BDA"/>
    <w:rsid w:val="00026570"/>
    <w:rsid w:val="00026A4E"/>
    <w:rsid w:val="00026D03"/>
    <w:rsid w:val="0003018B"/>
    <w:rsid w:val="000304B0"/>
    <w:rsid w:val="00030E05"/>
    <w:rsid w:val="000332D5"/>
    <w:rsid w:val="00033704"/>
    <w:rsid w:val="00035BED"/>
    <w:rsid w:val="00040A54"/>
    <w:rsid w:val="000418F1"/>
    <w:rsid w:val="00041E39"/>
    <w:rsid w:val="00042163"/>
    <w:rsid w:val="000433FB"/>
    <w:rsid w:val="000448FB"/>
    <w:rsid w:val="000453A6"/>
    <w:rsid w:val="000454DE"/>
    <w:rsid w:val="00053EC4"/>
    <w:rsid w:val="00053F0F"/>
    <w:rsid w:val="00056010"/>
    <w:rsid w:val="00057C95"/>
    <w:rsid w:val="00060DA0"/>
    <w:rsid w:val="00062611"/>
    <w:rsid w:val="00062903"/>
    <w:rsid w:val="00062BAB"/>
    <w:rsid w:val="000630A0"/>
    <w:rsid w:val="0006342F"/>
    <w:rsid w:val="000638F6"/>
    <w:rsid w:val="00067888"/>
    <w:rsid w:val="00067940"/>
    <w:rsid w:val="0007007E"/>
    <w:rsid w:val="00072839"/>
    <w:rsid w:val="000736A6"/>
    <w:rsid w:val="000741D7"/>
    <w:rsid w:val="00074959"/>
    <w:rsid w:val="0008346F"/>
    <w:rsid w:val="00084C86"/>
    <w:rsid w:val="00086BBB"/>
    <w:rsid w:val="00087D4E"/>
    <w:rsid w:val="00090F49"/>
    <w:rsid w:val="00092EAC"/>
    <w:rsid w:val="00092F07"/>
    <w:rsid w:val="00092FFE"/>
    <w:rsid w:val="00093090"/>
    <w:rsid w:val="00095DCE"/>
    <w:rsid w:val="00096DA4"/>
    <w:rsid w:val="000A07B7"/>
    <w:rsid w:val="000A10B8"/>
    <w:rsid w:val="000A2A2F"/>
    <w:rsid w:val="000A639C"/>
    <w:rsid w:val="000B0D7C"/>
    <w:rsid w:val="000B1E5D"/>
    <w:rsid w:val="000B5F4B"/>
    <w:rsid w:val="000B7558"/>
    <w:rsid w:val="000C09CE"/>
    <w:rsid w:val="000C5A46"/>
    <w:rsid w:val="000C5E97"/>
    <w:rsid w:val="000C753C"/>
    <w:rsid w:val="000D0FF6"/>
    <w:rsid w:val="000D1F97"/>
    <w:rsid w:val="000D21F9"/>
    <w:rsid w:val="000D40BD"/>
    <w:rsid w:val="000D5B4E"/>
    <w:rsid w:val="000D5DC8"/>
    <w:rsid w:val="000E0435"/>
    <w:rsid w:val="000E0492"/>
    <w:rsid w:val="000E1E83"/>
    <w:rsid w:val="000E2893"/>
    <w:rsid w:val="000E3AEE"/>
    <w:rsid w:val="000E45BA"/>
    <w:rsid w:val="000E4602"/>
    <w:rsid w:val="000E4F96"/>
    <w:rsid w:val="000E5779"/>
    <w:rsid w:val="000E65ED"/>
    <w:rsid w:val="000E67DF"/>
    <w:rsid w:val="000E6835"/>
    <w:rsid w:val="000F1CAB"/>
    <w:rsid w:val="000F2873"/>
    <w:rsid w:val="000F3137"/>
    <w:rsid w:val="000F3661"/>
    <w:rsid w:val="000F3C07"/>
    <w:rsid w:val="000F49AC"/>
    <w:rsid w:val="000F4E5B"/>
    <w:rsid w:val="000F5ED5"/>
    <w:rsid w:val="000F7A47"/>
    <w:rsid w:val="00100277"/>
    <w:rsid w:val="00110A7D"/>
    <w:rsid w:val="00110B63"/>
    <w:rsid w:val="00112382"/>
    <w:rsid w:val="001127AA"/>
    <w:rsid w:val="001127C4"/>
    <w:rsid w:val="00112C45"/>
    <w:rsid w:val="00113456"/>
    <w:rsid w:val="00114933"/>
    <w:rsid w:val="00116BF3"/>
    <w:rsid w:val="00117F40"/>
    <w:rsid w:val="0012007B"/>
    <w:rsid w:val="00121059"/>
    <w:rsid w:val="001215D7"/>
    <w:rsid w:val="00123918"/>
    <w:rsid w:val="00125030"/>
    <w:rsid w:val="00126405"/>
    <w:rsid w:val="001268A8"/>
    <w:rsid w:val="00127C82"/>
    <w:rsid w:val="00130214"/>
    <w:rsid w:val="0013160C"/>
    <w:rsid w:val="00131C46"/>
    <w:rsid w:val="00133F6F"/>
    <w:rsid w:val="00134FB5"/>
    <w:rsid w:val="00135784"/>
    <w:rsid w:val="001363E3"/>
    <w:rsid w:val="00136DB7"/>
    <w:rsid w:val="00140B63"/>
    <w:rsid w:val="00141350"/>
    <w:rsid w:val="0014401C"/>
    <w:rsid w:val="00144658"/>
    <w:rsid w:val="00144BF7"/>
    <w:rsid w:val="00144C32"/>
    <w:rsid w:val="00145E5E"/>
    <w:rsid w:val="00146A1B"/>
    <w:rsid w:val="00150938"/>
    <w:rsid w:val="00156160"/>
    <w:rsid w:val="00161013"/>
    <w:rsid w:val="0016588A"/>
    <w:rsid w:val="00165B92"/>
    <w:rsid w:val="00165C46"/>
    <w:rsid w:val="0016603E"/>
    <w:rsid w:val="00166137"/>
    <w:rsid w:val="0017252D"/>
    <w:rsid w:val="0017313E"/>
    <w:rsid w:val="00174473"/>
    <w:rsid w:val="001752F5"/>
    <w:rsid w:val="00176A1A"/>
    <w:rsid w:val="00176A88"/>
    <w:rsid w:val="00176B7D"/>
    <w:rsid w:val="00177BAA"/>
    <w:rsid w:val="00180C6D"/>
    <w:rsid w:val="001818B3"/>
    <w:rsid w:val="00181B12"/>
    <w:rsid w:val="00181F80"/>
    <w:rsid w:val="00182651"/>
    <w:rsid w:val="001826F3"/>
    <w:rsid w:val="00182F55"/>
    <w:rsid w:val="00183E25"/>
    <w:rsid w:val="00186762"/>
    <w:rsid w:val="00187114"/>
    <w:rsid w:val="00187298"/>
    <w:rsid w:val="001878A2"/>
    <w:rsid w:val="00190831"/>
    <w:rsid w:val="00191558"/>
    <w:rsid w:val="00192201"/>
    <w:rsid w:val="00192F73"/>
    <w:rsid w:val="00192F88"/>
    <w:rsid w:val="0019411B"/>
    <w:rsid w:val="0019445C"/>
    <w:rsid w:val="00196569"/>
    <w:rsid w:val="00196D09"/>
    <w:rsid w:val="00197091"/>
    <w:rsid w:val="00197F37"/>
    <w:rsid w:val="001A0198"/>
    <w:rsid w:val="001A0282"/>
    <w:rsid w:val="001A3A3A"/>
    <w:rsid w:val="001A504C"/>
    <w:rsid w:val="001A5514"/>
    <w:rsid w:val="001B184C"/>
    <w:rsid w:val="001B18A8"/>
    <w:rsid w:val="001B2E37"/>
    <w:rsid w:val="001B324B"/>
    <w:rsid w:val="001B38DC"/>
    <w:rsid w:val="001B41DC"/>
    <w:rsid w:val="001B5325"/>
    <w:rsid w:val="001B60BD"/>
    <w:rsid w:val="001B6C04"/>
    <w:rsid w:val="001B72C5"/>
    <w:rsid w:val="001C4118"/>
    <w:rsid w:val="001C4AA8"/>
    <w:rsid w:val="001C5320"/>
    <w:rsid w:val="001C62BE"/>
    <w:rsid w:val="001D133B"/>
    <w:rsid w:val="001D2D16"/>
    <w:rsid w:val="001D2FFA"/>
    <w:rsid w:val="001D33C7"/>
    <w:rsid w:val="001D36A0"/>
    <w:rsid w:val="001D5453"/>
    <w:rsid w:val="001D577D"/>
    <w:rsid w:val="001D5E36"/>
    <w:rsid w:val="001D605D"/>
    <w:rsid w:val="001D63E3"/>
    <w:rsid w:val="001D7224"/>
    <w:rsid w:val="001E01F3"/>
    <w:rsid w:val="001E0919"/>
    <w:rsid w:val="001E7071"/>
    <w:rsid w:val="001F037C"/>
    <w:rsid w:val="001F17DC"/>
    <w:rsid w:val="001F3959"/>
    <w:rsid w:val="001F555E"/>
    <w:rsid w:val="001F56BF"/>
    <w:rsid w:val="001F6886"/>
    <w:rsid w:val="001F6A1D"/>
    <w:rsid w:val="001F6BE3"/>
    <w:rsid w:val="001F6F76"/>
    <w:rsid w:val="001F7558"/>
    <w:rsid w:val="001F78DE"/>
    <w:rsid w:val="0020137A"/>
    <w:rsid w:val="00202A60"/>
    <w:rsid w:val="00202F59"/>
    <w:rsid w:val="00204079"/>
    <w:rsid w:val="0020431F"/>
    <w:rsid w:val="0020482F"/>
    <w:rsid w:val="00204DD8"/>
    <w:rsid w:val="00205558"/>
    <w:rsid w:val="00206401"/>
    <w:rsid w:val="00207962"/>
    <w:rsid w:val="0021058B"/>
    <w:rsid w:val="00210E6E"/>
    <w:rsid w:val="00213312"/>
    <w:rsid w:val="002135FB"/>
    <w:rsid w:val="00213C4D"/>
    <w:rsid w:val="00214B7A"/>
    <w:rsid w:val="0021536A"/>
    <w:rsid w:val="002163EA"/>
    <w:rsid w:val="002172A2"/>
    <w:rsid w:val="00217D84"/>
    <w:rsid w:val="002217A9"/>
    <w:rsid w:val="00222711"/>
    <w:rsid w:val="00224A0B"/>
    <w:rsid w:val="0022523B"/>
    <w:rsid w:val="002257A0"/>
    <w:rsid w:val="002267E6"/>
    <w:rsid w:val="00227059"/>
    <w:rsid w:val="00227C3F"/>
    <w:rsid w:val="00230434"/>
    <w:rsid w:val="00231B78"/>
    <w:rsid w:val="0023535D"/>
    <w:rsid w:val="00235610"/>
    <w:rsid w:val="00235C4D"/>
    <w:rsid w:val="00236EE8"/>
    <w:rsid w:val="00237957"/>
    <w:rsid w:val="00241445"/>
    <w:rsid w:val="00241618"/>
    <w:rsid w:val="002417C5"/>
    <w:rsid w:val="00241970"/>
    <w:rsid w:val="00242969"/>
    <w:rsid w:val="00245EFC"/>
    <w:rsid w:val="00247EC2"/>
    <w:rsid w:val="00250C8B"/>
    <w:rsid w:val="00251405"/>
    <w:rsid w:val="00251991"/>
    <w:rsid w:val="00251C90"/>
    <w:rsid w:val="002527D7"/>
    <w:rsid w:val="0025376E"/>
    <w:rsid w:val="002537A8"/>
    <w:rsid w:val="0025584C"/>
    <w:rsid w:val="00255C84"/>
    <w:rsid w:val="002572D8"/>
    <w:rsid w:val="002606E2"/>
    <w:rsid w:val="00261FF6"/>
    <w:rsid w:val="00262222"/>
    <w:rsid w:val="00263BBD"/>
    <w:rsid w:val="0026574F"/>
    <w:rsid w:val="00265A3D"/>
    <w:rsid w:val="00266206"/>
    <w:rsid w:val="0027172A"/>
    <w:rsid w:val="002717F7"/>
    <w:rsid w:val="00271B4A"/>
    <w:rsid w:val="00273F65"/>
    <w:rsid w:val="00274F26"/>
    <w:rsid w:val="0027522F"/>
    <w:rsid w:val="0027552C"/>
    <w:rsid w:val="00277400"/>
    <w:rsid w:val="002774F8"/>
    <w:rsid w:val="0028070A"/>
    <w:rsid w:val="002807C7"/>
    <w:rsid w:val="002812DE"/>
    <w:rsid w:val="00281618"/>
    <w:rsid w:val="00283FFD"/>
    <w:rsid w:val="002857C5"/>
    <w:rsid w:val="00285EA5"/>
    <w:rsid w:val="0028622C"/>
    <w:rsid w:val="002913C7"/>
    <w:rsid w:val="00291BF9"/>
    <w:rsid w:val="002924A2"/>
    <w:rsid w:val="002964C4"/>
    <w:rsid w:val="00296852"/>
    <w:rsid w:val="00296FDF"/>
    <w:rsid w:val="002974D7"/>
    <w:rsid w:val="002A109F"/>
    <w:rsid w:val="002A153E"/>
    <w:rsid w:val="002A23F6"/>
    <w:rsid w:val="002A30DB"/>
    <w:rsid w:val="002A31E6"/>
    <w:rsid w:val="002A3A9C"/>
    <w:rsid w:val="002A3D64"/>
    <w:rsid w:val="002A51C9"/>
    <w:rsid w:val="002A5353"/>
    <w:rsid w:val="002A646C"/>
    <w:rsid w:val="002B5941"/>
    <w:rsid w:val="002B5DE3"/>
    <w:rsid w:val="002C0836"/>
    <w:rsid w:val="002C2063"/>
    <w:rsid w:val="002C37DF"/>
    <w:rsid w:val="002C5D25"/>
    <w:rsid w:val="002C612C"/>
    <w:rsid w:val="002C7A42"/>
    <w:rsid w:val="002D025F"/>
    <w:rsid w:val="002D4A6D"/>
    <w:rsid w:val="002D4F6D"/>
    <w:rsid w:val="002E01CB"/>
    <w:rsid w:val="002E0E76"/>
    <w:rsid w:val="002E1CCF"/>
    <w:rsid w:val="002E27E0"/>
    <w:rsid w:val="002E4475"/>
    <w:rsid w:val="002E4536"/>
    <w:rsid w:val="002E53D6"/>
    <w:rsid w:val="002E5C9B"/>
    <w:rsid w:val="002E6EC9"/>
    <w:rsid w:val="002F10D8"/>
    <w:rsid w:val="002F2892"/>
    <w:rsid w:val="002F4003"/>
    <w:rsid w:val="002F46F0"/>
    <w:rsid w:val="002F615E"/>
    <w:rsid w:val="002F7228"/>
    <w:rsid w:val="003005AC"/>
    <w:rsid w:val="0030338C"/>
    <w:rsid w:val="00304F22"/>
    <w:rsid w:val="00305C3C"/>
    <w:rsid w:val="00306232"/>
    <w:rsid w:val="0030632B"/>
    <w:rsid w:val="00307A69"/>
    <w:rsid w:val="00307D54"/>
    <w:rsid w:val="00312034"/>
    <w:rsid w:val="003125C6"/>
    <w:rsid w:val="00312986"/>
    <w:rsid w:val="00313C9C"/>
    <w:rsid w:val="003149B4"/>
    <w:rsid w:val="00315D69"/>
    <w:rsid w:val="00316720"/>
    <w:rsid w:val="00316A80"/>
    <w:rsid w:val="00317B23"/>
    <w:rsid w:val="00321899"/>
    <w:rsid w:val="00322348"/>
    <w:rsid w:val="003227F6"/>
    <w:rsid w:val="003236D3"/>
    <w:rsid w:val="003240C0"/>
    <w:rsid w:val="0032480A"/>
    <w:rsid w:val="0032655C"/>
    <w:rsid w:val="0032681F"/>
    <w:rsid w:val="00327F59"/>
    <w:rsid w:val="00330059"/>
    <w:rsid w:val="00332202"/>
    <w:rsid w:val="00334746"/>
    <w:rsid w:val="00335F1C"/>
    <w:rsid w:val="0033661D"/>
    <w:rsid w:val="0033733C"/>
    <w:rsid w:val="003373AE"/>
    <w:rsid w:val="003413B9"/>
    <w:rsid w:val="00342940"/>
    <w:rsid w:val="0034370E"/>
    <w:rsid w:val="00344F05"/>
    <w:rsid w:val="00351AFA"/>
    <w:rsid w:val="00352DB1"/>
    <w:rsid w:val="00352E33"/>
    <w:rsid w:val="003539E8"/>
    <w:rsid w:val="00353AC9"/>
    <w:rsid w:val="003541F8"/>
    <w:rsid w:val="00356737"/>
    <w:rsid w:val="0035696B"/>
    <w:rsid w:val="00357B64"/>
    <w:rsid w:val="00361541"/>
    <w:rsid w:val="00361D3C"/>
    <w:rsid w:val="00362BCA"/>
    <w:rsid w:val="0036391F"/>
    <w:rsid w:val="00364BA4"/>
    <w:rsid w:val="00365584"/>
    <w:rsid w:val="00365635"/>
    <w:rsid w:val="00371FFA"/>
    <w:rsid w:val="00372CC2"/>
    <w:rsid w:val="00373245"/>
    <w:rsid w:val="0037374C"/>
    <w:rsid w:val="00374658"/>
    <w:rsid w:val="00374C29"/>
    <w:rsid w:val="00375364"/>
    <w:rsid w:val="00375807"/>
    <w:rsid w:val="00377EC6"/>
    <w:rsid w:val="00380FC2"/>
    <w:rsid w:val="003819AE"/>
    <w:rsid w:val="0038252C"/>
    <w:rsid w:val="00382BE7"/>
    <w:rsid w:val="003832EE"/>
    <w:rsid w:val="003845EB"/>
    <w:rsid w:val="003846A5"/>
    <w:rsid w:val="003849CA"/>
    <w:rsid w:val="00387368"/>
    <w:rsid w:val="003927F1"/>
    <w:rsid w:val="003932B3"/>
    <w:rsid w:val="00393B22"/>
    <w:rsid w:val="00394302"/>
    <w:rsid w:val="00394B4C"/>
    <w:rsid w:val="00396EF7"/>
    <w:rsid w:val="00397EB0"/>
    <w:rsid w:val="003A1990"/>
    <w:rsid w:val="003A2287"/>
    <w:rsid w:val="003A43F9"/>
    <w:rsid w:val="003A4A5E"/>
    <w:rsid w:val="003A4FEE"/>
    <w:rsid w:val="003A557F"/>
    <w:rsid w:val="003B2193"/>
    <w:rsid w:val="003B5D0F"/>
    <w:rsid w:val="003C049A"/>
    <w:rsid w:val="003C0723"/>
    <w:rsid w:val="003C0EE5"/>
    <w:rsid w:val="003C1FB4"/>
    <w:rsid w:val="003C2F59"/>
    <w:rsid w:val="003C341C"/>
    <w:rsid w:val="003C377A"/>
    <w:rsid w:val="003C67D9"/>
    <w:rsid w:val="003C6977"/>
    <w:rsid w:val="003D03BE"/>
    <w:rsid w:val="003D1590"/>
    <w:rsid w:val="003D1E98"/>
    <w:rsid w:val="003D2665"/>
    <w:rsid w:val="003D30F9"/>
    <w:rsid w:val="003D3532"/>
    <w:rsid w:val="003D3776"/>
    <w:rsid w:val="003D51CD"/>
    <w:rsid w:val="003D65DC"/>
    <w:rsid w:val="003D6E4E"/>
    <w:rsid w:val="003D7002"/>
    <w:rsid w:val="003E09A7"/>
    <w:rsid w:val="003E3B0D"/>
    <w:rsid w:val="003E3C9D"/>
    <w:rsid w:val="003E59CE"/>
    <w:rsid w:val="003E5FFB"/>
    <w:rsid w:val="003E67A3"/>
    <w:rsid w:val="003E72A1"/>
    <w:rsid w:val="003F097C"/>
    <w:rsid w:val="003F10F0"/>
    <w:rsid w:val="003F1E87"/>
    <w:rsid w:val="003F21C6"/>
    <w:rsid w:val="003F2506"/>
    <w:rsid w:val="003F2F11"/>
    <w:rsid w:val="003F6A65"/>
    <w:rsid w:val="00404473"/>
    <w:rsid w:val="00405529"/>
    <w:rsid w:val="00406AE2"/>
    <w:rsid w:val="0040772C"/>
    <w:rsid w:val="00411091"/>
    <w:rsid w:val="0041154C"/>
    <w:rsid w:val="00415DA6"/>
    <w:rsid w:val="00416BA5"/>
    <w:rsid w:val="00416F54"/>
    <w:rsid w:val="0042130F"/>
    <w:rsid w:val="00421D73"/>
    <w:rsid w:val="00422614"/>
    <w:rsid w:val="0042365D"/>
    <w:rsid w:val="004240F1"/>
    <w:rsid w:val="00424A5B"/>
    <w:rsid w:val="0042578F"/>
    <w:rsid w:val="00425D35"/>
    <w:rsid w:val="00427EB8"/>
    <w:rsid w:val="00430BC2"/>
    <w:rsid w:val="00430E81"/>
    <w:rsid w:val="0043213C"/>
    <w:rsid w:val="004325DC"/>
    <w:rsid w:val="00433EBF"/>
    <w:rsid w:val="00434896"/>
    <w:rsid w:val="00435AB2"/>
    <w:rsid w:val="00437A17"/>
    <w:rsid w:val="004411ED"/>
    <w:rsid w:val="00441AE7"/>
    <w:rsid w:val="00442125"/>
    <w:rsid w:val="00444304"/>
    <w:rsid w:val="00444DEB"/>
    <w:rsid w:val="00447E61"/>
    <w:rsid w:val="00453067"/>
    <w:rsid w:val="004537D2"/>
    <w:rsid w:val="00455240"/>
    <w:rsid w:val="0045568F"/>
    <w:rsid w:val="00461227"/>
    <w:rsid w:val="00461797"/>
    <w:rsid w:val="0046196F"/>
    <w:rsid w:val="00461B93"/>
    <w:rsid w:val="00461E92"/>
    <w:rsid w:val="00462BE9"/>
    <w:rsid w:val="0046301C"/>
    <w:rsid w:val="00463C22"/>
    <w:rsid w:val="00465957"/>
    <w:rsid w:val="00465A29"/>
    <w:rsid w:val="00465E90"/>
    <w:rsid w:val="004666AB"/>
    <w:rsid w:val="00466FF0"/>
    <w:rsid w:val="004675ED"/>
    <w:rsid w:val="004711F7"/>
    <w:rsid w:val="00471331"/>
    <w:rsid w:val="00471383"/>
    <w:rsid w:val="00472C15"/>
    <w:rsid w:val="00472C8D"/>
    <w:rsid w:val="004744DF"/>
    <w:rsid w:val="004747CE"/>
    <w:rsid w:val="00474C2F"/>
    <w:rsid w:val="0047542D"/>
    <w:rsid w:val="0047620F"/>
    <w:rsid w:val="00477861"/>
    <w:rsid w:val="00477A93"/>
    <w:rsid w:val="00477E33"/>
    <w:rsid w:val="00481A71"/>
    <w:rsid w:val="004823E4"/>
    <w:rsid w:val="0048563D"/>
    <w:rsid w:val="00486F53"/>
    <w:rsid w:val="00487157"/>
    <w:rsid w:val="0048785E"/>
    <w:rsid w:val="00487B29"/>
    <w:rsid w:val="00490489"/>
    <w:rsid w:val="00490D36"/>
    <w:rsid w:val="0049208B"/>
    <w:rsid w:val="004933C1"/>
    <w:rsid w:val="0049445A"/>
    <w:rsid w:val="00495F87"/>
    <w:rsid w:val="00496A41"/>
    <w:rsid w:val="00497BA1"/>
    <w:rsid w:val="004A020A"/>
    <w:rsid w:val="004A29A7"/>
    <w:rsid w:val="004A3C04"/>
    <w:rsid w:val="004A445A"/>
    <w:rsid w:val="004A4C21"/>
    <w:rsid w:val="004A5677"/>
    <w:rsid w:val="004A669E"/>
    <w:rsid w:val="004B2991"/>
    <w:rsid w:val="004B3E1A"/>
    <w:rsid w:val="004B47C6"/>
    <w:rsid w:val="004B5C45"/>
    <w:rsid w:val="004B6E0C"/>
    <w:rsid w:val="004C0202"/>
    <w:rsid w:val="004C0721"/>
    <w:rsid w:val="004C218B"/>
    <w:rsid w:val="004C33C1"/>
    <w:rsid w:val="004D1F4B"/>
    <w:rsid w:val="004D7B06"/>
    <w:rsid w:val="004D7B5A"/>
    <w:rsid w:val="004E0389"/>
    <w:rsid w:val="004E0471"/>
    <w:rsid w:val="004E277E"/>
    <w:rsid w:val="004E56F9"/>
    <w:rsid w:val="004E734A"/>
    <w:rsid w:val="004F08C5"/>
    <w:rsid w:val="004F126C"/>
    <w:rsid w:val="004F17E0"/>
    <w:rsid w:val="004F29E5"/>
    <w:rsid w:val="004F2D76"/>
    <w:rsid w:val="004F3FD7"/>
    <w:rsid w:val="0050038C"/>
    <w:rsid w:val="00501595"/>
    <w:rsid w:val="00502912"/>
    <w:rsid w:val="00502D4E"/>
    <w:rsid w:val="00503464"/>
    <w:rsid w:val="00505ED1"/>
    <w:rsid w:val="0050664D"/>
    <w:rsid w:val="00507517"/>
    <w:rsid w:val="0051051A"/>
    <w:rsid w:val="00510EE0"/>
    <w:rsid w:val="005119B7"/>
    <w:rsid w:val="00513029"/>
    <w:rsid w:val="005130D2"/>
    <w:rsid w:val="0051354F"/>
    <w:rsid w:val="00514F3B"/>
    <w:rsid w:val="005153DD"/>
    <w:rsid w:val="00515D11"/>
    <w:rsid w:val="00515D59"/>
    <w:rsid w:val="00516AEF"/>
    <w:rsid w:val="00517103"/>
    <w:rsid w:val="00517414"/>
    <w:rsid w:val="00521EDB"/>
    <w:rsid w:val="0052350E"/>
    <w:rsid w:val="0052587F"/>
    <w:rsid w:val="00526687"/>
    <w:rsid w:val="00526BB2"/>
    <w:rsid w:val="00526E34"/>
    <w:rsid w:val="00527B75"/>
    <w:rsid w:val="005302D7"/>
    <w:rsid w:val="00530375"/>
    <w:rsid w:val="00531E23"/>
    <w:rsid w:val="00534250"/>
    <w:rsid w:val="00534B5A"/>
    <w:rsid w:val="00535467"/>
    <w:rsid w:val="00535D9C"/>
    <w:rsid w:val="00536B12"/>
    <w:rsid w:val="0053724F"/>
    <w:rsid w:val="00537909"/>
    <w:rsid w:val="005400D6"/>
    <w:rsid w:val="005402CC"/>
    <w:rsid w:val="00540BF6"/>
    <w:rsid w:val="005410FE"/>
    <w:rsid w:val="0054324E"/>
    <w:rsid w:val="005442C7"/>
    <w:rsid w:val="00544F5F"/>
    <w:rsid w:val="0054577A"/>
    <w:rsid w:val="00545E94"/>
    <w:rsid w:val="00546116"/>
    <w:rsid w:val="00546DB7"/>
    <w:rsid w:val="00550CEC"/>
    <w:rsid w:val="00551CC2"/>
    <w:rsid w:val="005524BC"/>
    <w:rsid w:val="0055279D"/>
    <w:rsid w:val="00554128"/>
    <w:rsid w:val="005545B3"/>
    <w:rsid w:val="0055477D"/>
    <w:rsid w:val="00554C67"/>
    <w:rsid w:val="00556073"/>
    <w:rsid w:val="00557049"/>
    <w:rsid w:val="0055736E"/>
    <w:rsid w:val="00561CDE"/>
    <w:rsid w:val="00562AD4"/>
    <w:rsid w:val="00563BF9"/>
    <w:rsid w:val="00564D96"/>
    <w:rsid w:val="00564E0D"/>
    <w:rsid w:val="0056594A"/>
    <w:rsid w:val="005665F3"/>
    <w:rsid w:val="00573491"/>
    <w:rsid w:val="00574903"/>
    <w:rsid w:val="00574A62"/>
    <w:rsid w:val="00577F5A"/>
    <w:rsid w:val="005810A6"/>
    <w:rsid w:val="00585ABB"/>
    <w:rsid w:val="0058726F"/>
    <w:rsid w:val="0059023D"/>
    <w:rsid w:val="00591ADF"/>
    <w:rsid w:val="005938CB"/>
    <w:rsid w:val="00594DBD"/>
    <w:rsid w:val="00595629"/>
    <w:rsid w:val="00595779"/>
    <w:rsid w:val="005958B6"/>
    <w:rsid w:val="00597883"/>
    <w:rsid w:val="005A010F"/>
    <w:rsid w:val="005A247B"/>
    <w:rsid w:val="005A35B9"/>
    <w:rsid w:val="005A40D1"/>
    <w:rsid w:val="005A423A"/>
    <w:rsid w:val="005A6805"/>
    <w:rsid w:val="005A7E73"/>
    <w:rsid w:val="005B1FE4"/>
    <w:rsid w:val="005B2354"/>
    <w:rsid w:val="005B4388"/>
    <w:rsid w:val="005B5CB2"/>
    <w:rsid w:val="005B6274"/>
    <w:rsid w:val="005B6ED1"/>
    <w:rsid w:val="005C0EFF"/>
    <w:rsid w:val="005C1639"/>
    <w:rsid w:val="005C2C6A"/>
    <w:rsid w:val="005C2E35"/>
    <w:rsid w:val="005C6CAF"/>
    <w:rsid w:val="005D102A"/>
    <w:rsid w:val="005D3ECB"/>
    <w:rsid w:val="005D4A5B"/>
    <w:rsid w:val="005D5297"/>
    <w:rsid w:val="005D52DE"/>
    <w:rsid w:val="005D6996"/>
    <w:rsid w:val="005E32CD"/>
    <w:rsid w:val="005E4952"/>
    <w:rsid w:val="005E538A"/>
    <w:rsid w:val="005E551F"/>
    <w:rsid w:val="005E68EA"/>
    <w:rsid w:val="005E78DF"/>
    <w:rsid w:val="005F242A"/>
    <w:rsid w:val="005F3BB1"/>
    <w:rsid w:val="005F6512"/>
    <w:rsid w:val="005F7189"/>
    <w:rsid w:val="00601AFB"/>
    <w:rsid w:val="0060342D"/>
    <w:rsid w:val="00605D6A"/>
    <w:rsid w:val="0060608C"/>
    <w:rsid w:val="00606466"/>
    <w:rsid w:val="00606956"/>
    <w:rsid w:val="00606E12"/>
    <w:rsid w:val="00606ED7"/>
    <w:rsid w:val="0060767A"/>
    <w:rsid w:val="00607DDE"/>
    <w:rsid w:val="006119BE"/>
    <w:rsid w:val="00613CD3"/>
    <w:rsid w:val="00613CDF"/>
    <w:rsid w:val="00614A0E"/>
    <w:rsid w:val="00614BEC"/>
    <w:rsid w:val="00614E19"/>
    <w:rsid w:val="00616700"/>
    <w:rsid w:val="00617716"/>
    <w:rsid w:val="006212E0"/>
    <w:rsid w:val="00621D73"/>
    <w:rsid w:val="00623CC9"/>
    <w:rsid w:val="00624E29"/>
    <w:rsid w:val="006261E8"/>
    <w:rsid w:val="00627ABC"/>
    <w:rsid w:val="006306C6"/>
    <w:rsid w:val="0063183D"/>
    <w:rsid w:val="00632698"/>
    <w:rsid w:val="00632D37"/>
    <w:rsid w:val="00633576"/>
    <w:rsid w:val="00633CD0"/>
    <w:rsid w:val="00633D6A"/>
    <w:rsid w:val="00633F7D"/>
    <w:rsid w:val="00634044"/>
    <w:rsid w:val="00637733"/>
    <w:rsid w:val="006430DC"/>
    <w:rsid w:val="00644BF1"/>
    <w:rsid w:val="006453EE"/>
    <w:rsid w:val="00646030"/>
    <w:rsid w:val="006461B9"/>
    <w:rsid w:val="006473CA"/>
    <w:rsid w:val="00650D86"/>
    <w:rsid w:val="00650E86"/>
    <w:rsid w:val="00652ED4"/>
    <w:rsid w:val="006532BD"/>
    <w:rsid w:val="006538F8"/>
    <w:rsid w:val="00653BFA"/>
    <w:rsid w:val="00655FE4"/>
    <w:rsid w:val="00656F82"/>
    <w:rsid w:val="00656FC0"/>
    <w:rsid w:val="0065769C"/>
    <w:rsid w:val="00657C16"/>
    <w:rsid w:val="00660048"/>
    <w:rsid w:val="00660B44"/>
    <w:rsid w:val="00661AA5"/>
    <w:rsid w:val="00662610"/>
    <w:rsid w:val="006631EA"/>
    <w:rsid w:val="00664321"/>
    <w:rsid w:val="0066510A"/>
    <w:rsid w:val="0067056A"/>
    <w:rsid w:val="006721B1"/>
    <w:rsid w:val="00672C89"/>
    <w:rsid w:val="00674954"/>
    <w:rsid w:val="00674E7C"/>
    <w:rsid w:val="00675581"/>
    <w:rsid w:val="00675E48"/>
    <w:rsid w:val="00676745"/>
    <w:rsid w:val="00677B7A"/>
    <w:rsid w:val="00677BAD"/>
    <w:rsid w:val="00677F4E"/>
    <w:rsid w:val="00680184"/>
    <w:rsid w:val="0068241A"/>
    <w:rsid w:val="00684294"/>
    <w:rsid w:val="00684300"/>
    <w:rsid w:val="00684AC5"/>
    <w:rsid w:val="00684BB0"/>
    <w:rsid w:val="00685E91"/>
    <w:rsid w:val="00690351"/>
    <w:rsid w:val="0069067D"/>
    <w:rsid w:val="00691BB3"/>
    <w:rsid w:val="00692ADF"/>
    <w:rsid w:val="0069349D"/>
    <w:rsid w:val="00694C8B"/>
    <w:rsid w:val="006950D8"/>
    <w:rsid w:val="006A0115"/>
    <w:rsid w:val="006A0B69"/>
    <w:rsid w:val="006A0BB6"/>
    <w:rsid w:val="006A2ADC"/>
    <w:rsid w:val="006A3A56"/>
    <w:rsid w:val="006A6214"/>
    <w:rsid w:val="006A6B98"/>
    <w:rsid w:val="006A736E"/>
    <w:rsid w:val="006A7943"/>
    <w:rsid w:val="006A7FBB"/>
    <w:rsid w:val="006B0A23"/>
    <w:rsid w:val="006B2105"/>
    <w:rsid w:val="006B2548"/>
    <w:rsid w:val="006B2F8E"/>
    <w:rsid w:val="006B7A3A"/>
    <w:rsid w:val="006C1531"/>
    <w:rsid w:val="006C1DD5"/>
    <w:rsid w:val="006C2D98"/>
    <w:rsid w:val="006C3062"/>
    <w:rsid w:val="006C328F"/>
    <w:rsid w:val="006C358A"/>
    <w:rsid w:val="006C6DC1"/>
    <w:rsid w:val="006D2891"/>
    <w:rsid w:val="006D2CA7"/>
    <w:rsid w:val="006D59B8"/>
    <w:rsid w:val="006D663D"/>
    <w:rsid w:val="006D6DA2"/>
    <w:rsid w:val="006D6E94"/>
    <w:rsid w:val="006D7492"/>
    <w:rsid w:val="006D7611"/>
    <w:rsid w:val="006E2F70"/>
    <w:rsid w:val="006E5489"/>
    <w:rsid w:val="006E5D42"/>
    <w:rsid w:val="006E6587"/>
    <w:rsid w:val="006E71ED"/>
    <w:rsid w:val="006E7740"/>
    <w:rsid w:val="006E7BD1"/>
    <w:rsid w:val="006F0943"/>
    <w:rsid w:val="006F0DD9"/>
    <w:rsid w:val="006F1FB0"/>
    <w:rsid w:val="006F3DD9"/>
    <w:rsid w:val="006F41E2"/>
    <w:rsid w:val="006F438D"/>
    <w:rsid w:val="006F461D"/>
    <w:rsid w:val="006F7CA1"/>
    <w:rsid w:val="006F7CD1"/>
    <w:rsid w:val="00702FD1"/>
    <w:rsid w:val="00703131"/>
    <w:rsid w:val="0070558E"/>
    <w:rsid w:val="00707BE6"/>
    <w:rsid w:val="00710108"/>
    <w:rsid w:val="007139DA"/>
    <w:rsid w:val="007142F6"/>
    <w:rsid w:val="00716123"/>
    <w:rsid w:val="00716422"/>
    <w:rsid w:val="00716B8A"/>
    <w:rsid w:val="007171BC"/>
    <w:rsid w:val="00717521"/>
    <w:rsid w:val="00721309"/>
    <w:rsid w:val="00721758"/>
    <w:rsid w:val="00721936"/>
    <w:rsid w:val="007224BB"/>
    <w:rsid w:val="007234A6"/>
    <w:rsid w:val="00724549"/>
    <w:rsid w:val="00725B6D"/>
    <w:rsid w:val="00725E86"/>
    <w:rsid w:val="0072633D"/>
    <w:rsid w:val="007279A5"/>
    <w:rsid w:val="0073011E"/>
    <w:rsid w:val="007315DE"/>
    <w:rsid w:val="00732E83"/>
    <w:rsid w:val="00735DFE"/>
    <w:rsid w:val="007368D1"/>
    <w:rsid w:val="00736F82"/>
    <w:rsid w:val="00737A3D"/>
    <w:rsid w:val="00740A79"/>
    <w:rsid w:val="00741154"/>
    <w:rsid w:val="00741BC6"/>
    <w:rsid w:val="00742709"/>
    <w:rsid w:val="00743ADD"/>
    <w:rsid w:val="00743EF5"/>
    <w:rsid w:val="00744D18"/>
    <w:rsid w:val="00744DCD"/>
    <w:rsid w:val="00746169"/>
    <w:rsid w:val="00746F88"/>
    <w:rsid w:val="00747C99"/>
    <w:rsid w:val="00747F6E"/>
    <w:rsid w:val="00750DA9"/>
    <w:rsid w:val="00753187"/>
    <w:rsid w:val="00754266"/>
    <w:rsid w:val="00755E74"/>
    <w:rsid w:val="007572C4"/>
    <w:rsid w:val="00760BC2"/>
    <w:rsid w:val="00761379"/>
    <w:rsid w:val="007627B3"/>
    <w:rsid w:val="00762975"/>
    <w:rsid w:val="00764420"/>
    <w:rsid w:val="00764E3A"/>
    <w:rsid w:val="0076511C"/>
    <w:rsid w:val="007660B2"/>
    <w:rsid w:val="00770BF5"/>
    <w:rsid w:val="00772028"/>
    <w:rsid w:val="00772597"/>
    <w:rsid w:val="00772A0F"/>
    <w:rsid w:val="007744BF"/>
    <w:rsid w:val="00775C04"/>
    <w:rsid w:val="00775E30"/>
    <w:rsid w:val="00775FB9"/>
    <w:rsid w:val="007760FC"/>
    <w:rsid w:val="00777D8F"/>
    <w:rsid w:val="007808F4"/>
    <w:rsid w:val="00784EA4"/>
    <w:rsid w:val="00784EBD"/>
    <w:rsid w:val="0078528D"/>
    <w:rsid w:val="00786390"/>
    <w:rsid w:val="007917CA"/>
    <w:rsid w:val="0079255E"/>
    <w:rsid w:val="00796E37"/>
    <w:rsid w:val="007A1051"/>
    <w:rsid w:val="007A22E2"/>
    <w:rsid w:val="007A2DBC"/>
    <w:rsid w:val="007A32AC"/>
    <w:rsid w:val="007A3AA3"/>
    <w:rsid w:val="007A45C5"/>
    <w:rsid w:val="007A47BC"/>
    <w:rsid w:val="007A536C"/>
    <w:rsid w:val="007A71EC"/>
    <w:rsid w:val="007B15C6"/>
    <w:rsid w:val="007B1640"/>
    <w:rsid w:val="007B2219"/>
    <w:rsid w:val="007B464F"/>
    <w:rsid w:val="007B46AF"/>
    <w:rsid w:val="007B4F1C"/>
    <w:rsid w:val="007C0622"/>
    <w:rsid w:val="007C0958"/>
    <w:rsid w:val="007C0CCF"/>
    <w:rsid w:val="007C0D46"/>
    <w:rsid w:val="007C190B"/>
    <w:rsid w:val="007C1D4F"/>
    <w:rsid w:val="007C36F8"/>
    <w:rsid w:val="007C4035"/>
    <w:rsid w:val="007C64FC"/>
    <w:rsid w:val="007C6C57"/>
    <w:rsid w:val="007D0391"/>
    <w:rsid w:val="007D1520"/>
    <w:rsid w:val="007D31F9"/>
    <w:rsid w:val="007E2F7C"/>
    <w:rsid w:val="007E3F8D"/>
    <w:rsid w:val="007E4A7B"/>
    <w:rsid w:val="007E7CA0"/>
    <w:rsid w:val="007F01AB"/>
    <w:rsid w:val="007F22A3"/>
    <w:rsid w:val="007F294A"/>
    <w:rsid w:val="007F3A42"/>
    <w:rsid w:val="007F53E7"/>
    <w:rsid w:val="007F65E3"/>
    <w:rsid w:val="007F6D64"/>
    <w:rsid w:val="007F749E"/>
    <w:rsid w:val="007F78F8"/>
    <w:rsid w:val="00800AD0"/>
    <w:rsid w:val="00801697"/>
    <w:rsid w:val="00801D88"/>
    <w:rsid w:val="008022AA"/>
    <w:rsid w:val="008027C0"/>
    <w:rsid w:val="00802C6C"/>
    <w:rsid w:val="00803BDE"/>
    <w:rsid w:val="008040D2"/>
    <w:rsid w:val="008043E6"/>
    <w:rsid w:val="00805110"/>
    <w:rsid w:val="008051E2"/>
    <w:rsid w:val="008075B6"/>
    <w:rsid w:val="0080790F"/>
    <w:rsid w:val="008102E9"/>
    <w:rsid w:val="00813B4A"/>
    <w:rsid w:val="00813FB8"/>
    <w:rsid w:val="00815E2A"/>
    <w:rsid w:val="00816305"/>
    <w:rsid w:val="00816B99"/>
    <w:rsid w:val="00816D3E"/>
    <w:rsid w:val="00816E57"/>
    <w:rsid w:val="00817B83"/>
    <w:rsid w:val="00820208"/>
    <w:rsid w:val="008219D7"/>
    <w:rsid w:val="00822F7A"/>
    <w:rsid w:val="00824A10"/>
    <w:rsid w:val="00824D67"/>
    <w:rsid w:val="00824FD8"/>
    <w:rsid w:val="00827D12"/>
    <w:rsid w:val="0083044F"/>
    <w:rsid w:val="00830576"/>
    <w:rsid w:val="00830CF8"/>
    <w:rsid w:val="00832B62"/>
    <w:rsid w:val="00834996"/>
    <w:rsid w:val="00835CF2"/>
    <w:rsid w:val="0083675A"/>
    <w:rsid w:val="008370FF"/>
    <w:rsid w:val="00837379"/>
    <w:rsid w:val="008376D8"/>
    <w:rsid w:val="00840D2C"/>
    <w:rsid w:val="0084155D"/>
    <w:rsid w:val="00841AA8"/>
    <w:rsid w:val="0084397C"/>
    <w:rsid w:val="00844A10"/>
    <w:rsid w:val="00844EA6"/>
    <w:rsid w:val="0084648B"/>
    <w:rsid w:val="00846772"/>
    <w:rsid w:val="00851321"/>
    <w:rsid w:val="0085133C"/>
    <w:rsid w:val="00851532"/>
    <w:rsid w:val="00853961"/>
    <w:rsid w:val="00853B19"/>
    <w:rsid w:val="00854A1D"/>
    <w:rsid w:val="008554EA"/>
    <w:rsid w:val="00861B40"/>
    <w:rsid w:val="008625E4"/>
    <w:rsid w:val="008626C0"/>
    <w:rsid w:val="00863B2C"/>
    <w:rsid w:val="00865393"/>
    <w:rsid w:val="00865701"/>
    <w:rsid w:val="00867949"/>
    <w:rsid w:val="00871435"/>
    <w:rsid w:val="00872A71"/>
    <w:rsid w:val="00872DC7"/>
    <w:rsid w:val="00873C99"/>
    <w:rsid w:val="0087475B"/>
    <w:rsid w:val="00874E73"/>
    <w:rsid w:val="008753C2"/>
    <w:rsid w:val="0087595D"/>
    <w:rsid w:val="00875D2C"/>
    <w:rsid w:val="008765A5"/>
    <w:rsid w:val="00882985"/>
    <w:rsid w:val="00882D7A"/>
    <w:rsid w:val="008832EC"/>
    <w:rsid w:val="00883D81"/>
    <w:rsid w:val="00885105"/>
    <w:rsid w:val="00885A37"/>
    <w:rsid w:val="00890160"/>
    <w:rsid w:val="008932A9"/>
    <w:rsid w:val="0089716A"/>
    <w:rsid w:val="008A0ADB"/>
    <w:rsid w:val="008A13ED"/>
    <w:rsid w:val="008A17E1"/>
    <w:rsid w:val="008A34E0"/>
    <w:rsid w:val="008A3934"/>
    <w:rsid w:val="008A4038"/>
    <w:rsid w:val="008A5B9E"/>
    <w:rsid w:val="008A5FA1"/>
    <w:rsid w:val="008B24A1"/>
    <w:rsid w:val="008B3083"/>
    <w:rsid w:val="008B346F"/>
    <w:rsid w:val="008B5B7C"/>
    <w:rsid w:val="008B6C77"/>
    <w:rsid w:val="008B7C6A"/>
    <w:rsid w:val="008C021F"/>
    <w:rsid w:val="008C0ACF"/>
    <w:rsid w:val="008C42F3"/>
    <w:rsid w:val="008C450D"/>
    <w:rsid w:val="008C4E67"/>
    <w:rsid w:val="008C5AFE"/>
    <w:rsid w:val="008C6ADF"/>
    <w:rsid w:val="008C7140"/>
    <w:rsid w:val="008D0587"/>
    <w:rsid w:val="008D0860"/>
    <w:rsid w:val="008D2721"/>
    <w:rsid w:val="008D286A"/>
    <w:rsid w:val="008D3542"/>
    <w:rsid w:val="008D3D1D"/>
    <w:rsid w:val="008D4358"/>
    <w:rsid w:val="008D4D77"/>
    <w:rsid w:val="008D60E2"/>
    <w:rsid w:val="008D6774"/>
    <w:rsid w:val="008D795E"/>
    <w:rsid w:val="008D7A7D"/>
    <w:rsid w:val="008E04E5"/>
    <w:rsid w:val="008E170E"/>
    <w:rsid w:val="008E213C"/>
    <w:rsid w:val="008E303C"/>
    <w:rsid w:val="008E32F0"/>
    <w:rsid w:val="008E3442"/>
    <w:rsid w:val="008E4DC2"/>
    <w:rsid w:val="008F0B51"/>
    <w:rsid w:val="008F1143"/>
    <w:rsid w:val="008F12F4"/>
    <w:rsid w:val="008F1BD2"/>
    <w:rsid w:val="008F2180"/>
    <w:rsid w:val="008F23B1"/>
    <w:rsid w:val="008F23DF"/>
    <w:rsid w:val="008F3A7B"/>
    <w:rsid w:val="008F4B80"/>
    <w:rsid w:val="008F50AD"/>
    <w:rsid w:val="008F608B"/>
    <w:rsid w:val="00900258"/>
    <w:rsid w:val="00900FCF"/>
    <w:rsid w:val="0090118E"/>
    <w:rsid w:val="00901437"/>
    <w:rsid w:val="00901556"/>
    <w:rsid w:val="00903290"/>
    <w:rsid w:val="0090360A"/>
    <w:rsid w:val="00903AC8"/>
    <w:rsid w:val="00903C04"/>
    <w:rsid w:val="00904C06"/>
    <w:rsid w:val="00905BB9"/>
    <w:rsid w:val="0090684C"/>
    <w:rsid w:val="00907416"/>
    <w:rsid w:val="0090744B"/>
    <w:rsid w:val="0091049F"/>
    <w:rsid w:val="00910CF1"/>
    <w:rsid w:val="00911DF2"/>
    <w:rsid w:val="00913DCD"/>
    <w:rsid w:val="009160BF"/>
    <w:rsid w:val="009166A6"/>
    <w:rsid w:val="00916DDD"/>
    <w:rsid w:val="0091759E"/>
    <w:rsid w:val="00917C88"/>
    <w:rsid w:val="009203DA"/>
    <w:rsid w:val="009222DD"/>
    <w:rsid w:val="0092388E"/>
    <w:rsid w:val="00925982"/>
    <w:rsid w:val="00925D80"/>
    <w:rsid w:val="00926AE8"/>
    <w:rsid w:val="00927B21"/>
    <w:rsid w:val="009325EC"/>
    <w:rsid w:val="009325F0"/>
    <w:rsid w:val="00932605"/>
    <w:rsid w:val="00932627"/>
    <w:rsid w:val="009328EB"/>
    <w:rsid w:val="00933633"/>
    <w:rsid w:val="00934DDD"/>
    <w:rsid w:val="00935477"/>
    <w:rsid w:val="0093626B"/>
    <w:rsid w:val="0093701D"/>
    <w:rsid w:val="009405B1"/>
    <w:rsid w:val="00942833"/>
    <w:rsid w:val="00944FD9"/>
    <w:rsid w:val="0094514D"/>
    <w:rsid w:val="00946591"/>
    <w:rsid w:val="009465F0"/>
    <w:rsid w:val="00947453"/>
    <w:rsid w:val="00947923"/>
    <w:rsid w:val="009515E9"/>
    <w:rsid w:val="00952171"/>
    <w:rsid w:val="009522E2"/>
    <w:rsid w:val="00952FE5"/>
    <w:rsid w:val="0095570C"/>
    <w:rsid w:val="00955B90"/>
    <w:rsid w:val="009568A3"/>
    <w:rsid w:val="00957125"/>
    <w:rsid w:val="009577D2"/>
    <w:rsid w:val="009606F7"/>
    <w:rsid w:val="0096245E"/>
    <w:rsid w:val="00963807"/>
    <w:rsid w:val="0096535E"/>
    <w:rsid w:val="0096740D"/>
    <w:rsid w:val="00971161"/>
    <w:rsid w:val="0097155B"/>
    <w:rsid w:val="00972E88"/>
    <w:rsid w:val="00973154"/>
    <w:rsid w:val="009755CA"/>
    <w:rsid w:val="00976010"/>
    <w:rsid w:val="00976A4A"/>
    <w:rsid w:val="009778E6"/>
    <w:rsid w:val="00982F91"/>
    <w:rsid w:val="009830D7"/>
    <w:rsid w:val="00983E65"/>
    <w:rsid w:val="00984C56"/>
    <w:rsid w:val="00985822"/>
    <w:rsid w:val="00986617"/>
    <w:rsid w:val="009869CE"/>
    <w:rsid w:val="00987095"/>
    <w:rsid w:val="00987255"/>
    <w:rsid w:val="0099337E"/>
    <w:rsid w:val="009940D9"/>
    <w:rsid w:val="0099463A"/>
    <w:rsid w:val="0099600D"/>
    <w:rsid w:val="0099620F"/>
    <w:rsid w:val="009966B1"/>
    <w:rsid w:val="00997B6F"/>
    <w:rsid w:val="009A118E"/>
    <w:rsid w:val="009A1681"/>
    <w:rsid w:val="009A1772"/>
    <w:rsid w:val="009A3CAE"/>
    <w:rsid w:val="009A416D"/>
    <w:rsid w:val="009A41AF"/>
    <w:rsid w:val="009A4A86"/>
    <w:rsid w:val="009A5008"/>
    <w:rsid w:val="009A5F22"/>
    <w:rsid w:val="009A6A9B"/>
    <w:rsid w:val="009B282D"/>
    <w:rsid w:val="009B3291"/>
    <w:rsid w:val="009B3A8A"/>
    <w:rsid w:val="009B4CFF"/>
    <w:rsid w:val="009B67CD"/>
    <w:rsid w:val="009B7128"/>
    <w:rsid w:val="009B72AA"/>
    <w:rsid w:val="009B74E4"/>
    <w:rsid w:val="009B7E19"/>
    <w:rsid w:val="009C058E"/>
    <w:rsid w:val="009C0CEF"/>
    <w:rsid w:val="009C535A"/>
    <w:rsid w:val="009C56BD"/>
    <w:rsid w:val="009C647F"/>
    <w:rsid w:val="009C76DF"/>
    <w:rsid w:val="009D05CB"/>
    <w:rsid w:val="009D05F5"/>
    <w:rsid w:val="009D1087"/>
    <w:rsid w:val="009D447B"/>
    <w:rsid w:val="009D4C5F"/>
    <w:rsid w:val="009D69E8"/>
    <w:rsid w:val="009D6F1D"/>
    <w:rsid w:val="009E037B"/>
    <w:rsid w:val="009E087B"/>
    <w:rsid w:val="009E361D"/>
    <w:rsid w:val="009E362B"/>
    <w:rsid w:val="009E6024"/>
    <w:rsid w:val="009E6E92"/>
    <w:rsid w:val="009F0F2C"/>
    <w:rsid w:val="009F1365"/>
    <w:rsid w:val="009F28C4"/>
    <w:rsid w:val="009F3DEC"/>
    <w:rsid w:val="009F4CD4"/>
    <w:rsid w:val="009F6357"/>
    <w:rsid w:val="00A01220"/>
    <w:rsid w:val="00A0404E"/>
    <w:rsid w:val="00A07511"/>
    <w:rsid w:val="00A07785"/>
    <w:rsid w:val="00A07B70"/>
    <w:rsid w:val="00A07D2B"/>
    <w:rsid w:val="00A07D44"/>
    <w:rsid w:val="00A07DFA"/>
    <w:rsid w:val="00A07EFD"/>
    <w:rsid w:val="00A1148C"/>
    <w:rsid w:val="00A11BF6"/>
    <w:rsid w:val="00A11E33"/>
    <w:rsid w:val="00A12100"/>
    <w:rsid w:val="00A13B77"/>
    <w:rsid w:val="00A14009"/>
    <w:rsid w:val="00A1588B"/>
    <w:rsid w:val="00A17205"/>
    <w:rsid w:val="00A23A4D"/>
    <w:rsid w:val="00A23F61"/>
    <w:rsid w:val="00A24E60"/>
    <w:rsid w:val="00A24F62"/>
    <w:rsid w:val="00A2644F"/>
    <w:rsid w:val="00A26FE7"/>
    <w:rsid w:val="00A27886"/>
    <w:rsid w:val="00A322D5"/>
    <w:rsid w:val="00A32DBD"/>
    <w:rsid w:val="00A33A62"/>
    <w:rsid w:val="00A351AC"/>
    <w:rsid w:val="00A3538B"/>
    <w:rsid w:val="00A3568D"/>
    <w:rsid w:val="00A35693"/>
    <w:rsid w:val="00A3686E"/>
    <w:rsid w:val="00A370B4"/>
    <w:rsid w:val="00A371C6"/>
    <w:rsid w:val="00A37907"/>
    <w:rsid w:val="00A37B97"/>
    <w:rsid w:val="00A40508"/>
    <w:rsid w:val="00A40C71"/>
    <w:rsid w:val="00A41313"/>
    <w:rsid w:val="00A41EC1"/>
    <w:rsid w:val="00A422E9"/>
    <w:rsid w:val="00A42966"/>
    <w:rsid w:val="00A4431D"/>
    <w:rsid w:val="00A44E43"/>
    <w:rsid w:val="00A46099"/>
    <w:rsid w:val="00A46405"/>
    <w:rsid w:val="00A46681"/>
    <w:rsid w:val="00A46837"/>
    <w:rsid w:val="00A472BB"/>
    <w:rsid w:val="00A5064C"/>
    <w:rsid w:val="00A51288"/>
    <w:rsid w:val="00A51538"/>
    <w:rsid w:val="00A51CC5"/>
    <w:rsid w:val="00A54572"/>
    <w:rsid w:val="00A572CC"/>
    <w:rsid w:val="00A57921"/>
    <w:rsid w:val="00A60BD1"/>
    <w:rsid w:val="00A61EAF"/>
    <w:rsid w:val="00A62746"/>
    <w:rsid w:val="00A62808"/>
    <w:rsid w:val="00A62996"/>
    <w:rsid w:val="00A638A0"/>
    <w:rsid w:val="00A6548E"/>
    <w:rsid w:val="00A65F6A"/>
    <w:rsid w:val="00A6696A"/>
    <w:rsid w:val="00A702B6"/>
    <w:rsid w:val="00A70D48"/>
    <w:rsid w:val="00A71698"/>
    <w:rsid w:val="00A71972"/>
    <w:rsid w:val="00A71BC5"/>
    <w:rsid w:val="00A72025"/>
    <w:rsid w:val="00A72041"/>
    <w:rsid w:val="00A728DA"/>
    <w:rsid w:val="00A72A6E"/>
    <w:rsid w:val="00A7570D"/>
    <w:rsid w:val="00A75D59"/>
    <w:rsid w:val="00A76797"/>
    <w:rsid w:val="00A768E6"/>
    <w:rsid w:val="00A774A8"/>
    <w:rsid w:val="00A7752F"/>
    <w:rsid w:val="00A80428"/>
    <w:rsid w:val="00A80876"/>
    <w:rsid w:val="00A815BD"/>
    <w:rsid w:val="00A81DBA"/>
    <w:rsid w:val="00A84025"/>
    <w:rsid w:val="00A841FD"/>
    <w:rsid w:val="00A8480A"/>
    <w:rsid w:val="00A84A1D"/>
    <w:rsid w:val="00A85F9C"/>
    <w:rsid w:val="00A87DE0"/>
    <w:rsid w:val="00A90111"/>
    <w:rsid w:val="00A9028E"/>
    <w:rsid w:val="00A90F35"/>
    <w:rsid w:val="00A931C7"/>
    <w:rsid w:val="00A93705"/>
    <w:rsid w:val="00A93A60"/>
    <w:rsid w:val="00A93E74"/>
    <w:rsid w:val="00A94B46"/>
    <w:rsid w:val="00A94B7F"/>
    <w:rsid w:val="00A953D8"/>
    <w:rsid w:val="00A97E68"/>
    <w:rsid w:val="00AA074C"/>
    <w:rsid w:val="00AA1996"/>
    <w:rsid w:val="00AA1CCA"/>
    <w:rsid w:val="00AA28B7"/>
    <w:rsid w:val="00AA2978"/>
    <w:rsid w:val="00AA3AA0"/>
    <w:rsid w:val="00AA45C5"/>
    <w:rsid w:val="00AA5C26"/>
    <w:rsid w:val="00AA5FB0"/>
    <w:rsid w:val="00AA6CC7"/>
    <w:rsid w:val="00AA7E5E"/>
    <w:rsid w:val="00AB0C44"/>
    <w:rsid w:val="00AB4F06"/>
    <w:rsid w:val="00AB5EB1"/>
    <w:rsid w:val="00AC081F"/>
    <w:rsid w:val="00AC4CE5"/>
    <w:rsid w:val="00AC5BC5"/>
    <w:rsid w:val="00AC746C"/>
    <w:rsid w:val="00AD0842"/>
    <w:rsid w:val="00AD0E64"/>
    <w:rsid w:val="00AD0F56"/>
    <w:rsid w:val="00AD2CB4"/>
    <w:rsid w:val="00AD2EF0"/>
    <w:rsid w:val="00AD42EE"/>
    <w:rsid w:val="00AD47C6"/>
    <w:rsid w:val="00AD71F2"/>
    <w:rsid w:val="00AE046C"/>
    <w:rsid w:val="00AE0DBD"/>
    <w:rsid w:val="00AE1CBF"/>
    <w:rsid w:val="00AE3DA5"/>
    <w:rsid w:val="00AE425C"/>
    <w:rsid w:val="00AE4422"/>
    <w:rsid w:val="00AE4D72"/>
    <w:rsid w:val="00AF18F9"/>
    <w:rsid w:val="00AF190D"/>
    <w:rsid w:val="00AF2806"/>
    <w:rsid w:val="00AF3C85"/>
    <w:rsid w:val="00AF3F44"/>
    <w:rsid w:val="00AF53D0"/>
    <w:rsid w:val="00AF60F6"/>
    <w:rsid w:val="00AF6D42"/>
    <w:rsid w:val="00AF7222"/>
    <w:rsid w:val="00AF74BD"/>
    <w:rsid w:val="00B0052A"/>
    <w:rsid w:val="00B0234D"/>
    <w:rsid w:val="00B02D3E"/>
    <w:rsid w:val="00B03B37"/>
    <w:rsid w:val="00B0432B"/>
    <w:rsid w:val="00B045A5"/>
    <w:rsid w:val="00B06B5F"/>
    <w:rsid w:val="00B07DD9"/>
    <w:rsid w:val="00B145DF"/>
    <w:rsid w:val="00B15FD5"/>
    <w:rsid w:val="00B17136"/>
    <w:rsid w:val="00B22CED"/>
    <w:rsid w:val="00B239D0"/>
    <w:rsid w:val="00B23BA4"/>
    <w:rsid w:val="00B23EFF"/>
    <w:rsid w:val="00B2571A"/>
    <w:rsid w:val="00B27A13"/>
    <w:rsid w:val="00B30064"/>
    <w:rsid w:val="00B3010F"/>
    <w:rsid w:val="00B30DED"/>
    <w:rsid w:val="00B32254"/>
    <w:rsid w:val="00B33FA2"/>
    <w:rsid w:val="00B34307"/>
    <w:rsid w:val="00B34832"/>
    <w:rsid w:val="00B356D9"/>
    <w:rsid w:val="00B358EE"/>
    <w:rsid w:val="00B35A29"/>
    <w:rsid w:val="00B372EC"/>
    <w:rsid w:val="00B37E6E"/>
    <w:rsid w:val="00B41247"/>
    <w:rsid w:val="00B42B7A"/>
    <w:rsid w:val="00B432B0"/>
    <w:rsid w:val="00B43B12"/>
    <w:rsid w:val="00B4440A"/>
    <w:rsid w:val="00B46117"/>
    <w:rsid w:val="00B4646F"/>
    <w:rsid w:val="00B47039"/>
    <w:rsid w:val="00B510E2"/>
    <w:rsid w:val="00B511F5"/>
    <w:rsid w:val="00B51C7E"/>
    <w:rsid w:val="00B5364F"/>
    <w:rsid w:val="00B6124D"/>
    <w:rsid w:val="00B61A5D"/>
    <w:rsid w:val="00B62909"/>
    <w:rsid w:val="00B629CE"/>
    <w:rsid w:val="00B638AA"/>
    <w:rsid w:val="00B64156"/>
    <w:rsid w:val="00B66C32"/>
    <w:rsid w:val="00B70433"/>
    <w:rsid w:val="00B70630"/>
    <w:rsid w:val="00B72A3D"/>
    <w:rsid w:val="00B743A0"/>
    <w:rsid w:val="00B77287"/>
    <w:rsid w:val="00B80EF7"/>
    <w:rsid w:val="00B8208D"/>
    <w:rsid w:val="00B82178"/>
    <w:rsid w:val="00B82EA7"/>
    <w:rsid w:val="00B82EFE"/>
    <w:rsid w:val="00B834C7"/>
    <w:rsid w:val="00B83CD5"/>
    <w:rsid w:val="00B848A0"/>
    <w:rsid w:val="00B858D2"/>
    <w:rsid w:val="00B871A4"/>
    <w:rsid w:val="00B87D21"/>
    <w:rsid w:val="00B87D3F"/>
    <w:rsid w:val="00B90347"/>
    <w:rsid w:val="00B90FD9"/>
    <w:rsid w:val="00B91178"/>
    <w:rsid w:val="00B92D1F"/>
    <w:rsid w:val="00B943FE"/>
    <w:rsid w:val="00B95513"/>
    <w:rsid w:val="00B97785"/>
    <w:rsid w:val="00BA1B5F"/>
    <w:rsid w:val="00BA429E"/>
    <w:rsid w:val="00BA59BC"/>
    <w:rsid w:val="00BA5F30"/>
    <w:rsid w:val="00BA6F1F"/>
    <w:rsid w:val="00BA7983"/>
    <w:rsid w:val="00BA7B72"/>
    <w:rsid w:val="00BA7D12"/>
    <w:rsid w:val="00BB1AEE"/>
    <w:rsid w:val="00BB2F69"/>
    <w:rsid w:val="00BB4B2B"/>
    <w:rsid w:val="00BB4D20"/>
    <w:rsid w:val="00BB53FE"/>
    <w:rsid w:val="00BB5B8F"/>
    <w:rsid w:val="00BC0B05"/>
    <w:rsid w:val="00BC11DD"/>
    <w:rsid w:val="00BC1536"/>
    <w:rsid w:val="00BC23CA"/>
    <w:rsid w:val="00BC3435"/>
    <w:rsid w:val="00BC3499"/>
    <w:rsid w:val="00BC4421"/>
    <w:rsid w:val="00BC4CBA"/>
    <w:rsid w:val="00BC57F2"/>
    <w:rsid w:val="00BC7D21"/>
    <w:rsid w:val="00BC7EC7"/>
    <w:rsid w:val="00BD49D8"/>
    <w:rsid w:val="00BD4E4E"/>
    <w:rsid w:val="00BD59BA"/>
    <w:rsid w:val="00BE15A4"/>
    <w:rsid w:val="00BE17A0"/>
    <w:rsid w:val="00BE306A"/>
    <w:rsid w:val="00BE4284"/>
    <w:rsid w:val="00BF0697"/>
    <w:rsid w:val="00BF10DA"/>
    <w:rsid w:val="00BF2985"/>
    <w:rsid w:val="00BF51B2"/>
    <w:rsid w:val="00C00A9A"/>
    <w:rsid w:val="00C017F3"/>
    <w:rsid w:val="00C01C07"/>
    <w:rsid w:val="00C021BD"/>
    <w:rsid w:val="00C03FFC"/>
    <w:rsid w:val="00C04694"/>
    <w:rsid w:val="00C061B1"/>
    <w:rsid w:val="00C07877"/>
    <w:rsid w:val="00C11FA9"/>
    <w:rsid w:val="00C13220"/>
    <w:rsid w:val="00C142A0"/>
    <w:rsid w:val="00C1610F"/>
    <w:rsid w:val="00C20BB2"/>
    <w:rsid w:val="00C20FC9"/>
    <w:rsid w:val="00C220F8"/>
    <w:rsid w:val="00C25153"/>
    <w:rsid w:val="00C253F8"/>
    <w:rsid w:val="00C26A54"/>
    <w:rsid w:val="00C30CC5"/>
    <w:rsid w:val="00C3118F"/>
    <w:rsid w:val="00C31878"/>
    <w:rsid w:val="00C320E3"/>
    <w:rsid w:val="00C3384C"/>
    <w:rsid w:val="00C339AF"/>
    <w:rsid w:val="00C34D85"/>
    <w:rsid w:val="00C35786"/>
    <w:rsid w:val="00C35853"/>
    <w:rsid w:val="00C35D5C"/>
    <w:rsid w:val="00C37619"/>
    <w:rsid w:val="00C40DF7"/>
    <w:rsid w:val="00C4215B"/>
    <w:rsid w:val="00C422D3"/>
    <w:rsid w:val="00C43DBB"/>
    <w:rsid w:val="00C442C6"/>
    <w:rsid w:val="00C444FC"/>
    <w:rsid w:val="00C458DB"/>
    <w:rsid w:val="00C459EF"/>
    <w:rsid w:val="00C45E90"/>
    <w:rsid w:val="00C45F94"/>
    <w:rsid w:val="00C506AE"/>
    <w:rsid w:val="00C50955"/>
    <w:rsid w:val="00C51018"/>
    <w:rsid w:val="00C5126C"/>
    <w:rsid w:val="00C532D3"/>
    <w:rsid w:val="00C538E1"/>
    <w:rsid w:val="00C53D9C"/>
    <w:rsid w:val="00C543EA"/>
    <w:rsid w:val="00C576FE"/>
    <w:rsid w:val="00C60094"/>
    <w:rsid w:val="00C60FFD"/>
    <w:rsid w:val="00C61301"/>
    <w:rsid w:val="00C618B8"/>
    <w:rsid w:val="00C62B5D"/>
    <w:rsid w:val="00C6488B"/>
    <w:rsid w:val="00C65A35"/>
    <w:rsid w:val="00C67117"/>
    <w:rsid w:val="00C67AE4"/>
    <w:rsid w:val="00C7096E"/>
    <w:rsid w:val="00C70DF0"/>
    <w:rsid w:val="00C72192"/>
    <w:rsid w:val="00C72D90"/>
    <w:rsid w:val="00C73FBF"/>
    <w:rsid w:val="00C759B8"/>
    <w:rsid w:val="00C75FB2"/>
    <w:rsid w:val="00C7611F"/>
    <w:rsid w:val="00C807F8"/>
    <w:rsid w:val="00C80AD3"/>
    <w:rsid w:val="00C80B4B"/>
    <w:rsid w:val="00C82539"/>
    <w:rsid w:val="00C844E6"/>
    <w:rsid w:val="00C84D2C"/>
    <w:rsid w:val="00C85212"/>
    <w:rsid w:val="00C915D1"/>
    <w:rsid w:val="00C91A4E"/>
    <w:rsid w:val="00C93864"/>
    <w:rsid w:val="00C94487"/>
    <w:rsid w:val="00C95D83"/>
    <w:rsid w:val="00C97110"/>
    <w:rsid w:val="00C979ED"/>
    <w:rsid w:val="00CA3B88"/>
    <w:rsid w:val="00CA4791"/>
    <w:rsid w:val="00CA5219"/>
    <w:rsid w:val="00CA68CE"/>
    <w:rsid w:val="00CA6D81"/>
    <w:rsid w:val="00CA6E26"/>
    <w:rsid w:val="00CB18E8"/>
    <w:rsid w:val="00CB2115"/>
    <w:rsid w:val="00CB2D26"/>
    <w:rsid w:val="00CB31BE"/>
    <w:rsid w:val="00CB4860"/>
    <w:rsid w:val="00CB65DB"/>
    <w:rsid w:val="00CB6736"/>
    <w:rsid w:val="00CB6F41"/>
    <w:rsid w:val="00CB7167"/>
    <w:rsid w:val="00CC0278"/>
    <w:rsid w:val="00CC0956"/>
    <w:rsid w:val="00CC09F0"/>
    <w:rsid w:val="00CC12BD"/>
    <w:rsid w:val="00CC1532"/>
    <w:rsid w:val="00CC1D8D"/>
    <w:rsid w:val="00CC381D"/>
    <w:rsid w:val="00CC3976"/>
    <w:rsid w:val="00CD0585"/>
    <w:rsid w:val="00CD05CE"/>
    <w:rsid w:val="00CD05EE"/>
    <w:rsid w:val="00CD1353"/>
    <w:rsid w:val="00CD15F8"/>
    <w:rsid w:val="00CD1B01"/>
    <w:rsid w:val="00CD1FA7"/>
    <w:rsid w:val="00CD2B35"/>
    <w:rsid w:val="00CD35F7"/>
    <w:rsid w:val="00CD554D"/>
    <w:rsid w:val="00CD6340"/>
    <w:rsid w:val="00CE07E4"/>
    <w:rsid w:val="00CE1371"/>
    <w:rsid w:val="00CE16EC"/>
    <w:rsid w:val="00CE24E9"/>
    <w:rsid w:val="00CE3790"/>
    <w:rsid w:val="00CE39DB"/>
    <w:rsid w:val="00CE4B71"/>
    <w:rsid w:val="00CE4D22"/>
    <w:rsid w:val="00CE5CB2"/>
    <w:rsid w:val="00CE61F3"/>
    <w:rsid w:val="00CE633D"/>
    <w:rsid w:val="00CF03A4"/>
    <w:rsid w:val="00CF0AF4"/>
    <w:rsid w:val="00CF0C89"/>
    <w:rsid w:val="00CF0F18"/>
    <w:rsid w:val="00CF3A4C"/>
    <w:rsid w:val="00CF3E54"/>
    <w:rsid w:val="00CF4991"/>
    <w:rsid w:val="00CF536C"/>
    <w:rsid w:val="00CF765A"/>
    <w:rsid w:val="00CF7878"/>
    <w:rsid w:val="00D0037B"/>
    <w:rsid w:val="00D04B4F"/>
    <w:rsid w:val="00D05585"/>
    <w:rsid w:val="00D072AD"/>
    <w:rsid w:val="00D079E6"/>
    <w:rsid w:val="00D104D9"/>
    <w:rsid w:val="00D10976"/>
    <w:rsid w:val="00D1101B"/>
    <w:rsid w:val="00D1194B"/>
    <w:rsid w:val="00D11CE4"/>
    <w:rsid w:val="00D11FB0"/>
    <w:rsid w:val="00D12323"/>
    <w:rsid w:val="00D12AFC"/>
    <w:rsid w:val="00D16015"/>
    <w:rsid w:val="00D17550"/>
    <w:rsid w:val="00D17DD9"/>
    <w:rsid w:val="00D2052B"/>
    <w:rsid w:val="00D2146C"/>
    <w:rsid w:val="00D25724"/>
    <w:rsid w:val="00D265A2"/>
    <w:rsid w:val="00D2660E"/>
    <w:rsid w:val="00D276DA"/>
    <w:rsid w:val="00D30F2A"/>
    <w:rsid w:val="00D3349D"/>
    <w:rsid w:val="00D33C0A"/>
    <w:rsid w:val="00D37214"/>
    <w:rsid w:val="00D378B0"/>
    <w:rsid w:val="00D4039F"/>
    <w:rsid w:val="00D414E7"/>
    <w:rsid w:val="00D42EF5"/>
    <w:rsid w:val="00D440FA"/>
    <w:rsid w:val="00D44229"/>
    <w:rsid w:val="00D46827"/>
    <w:rsid w:val="00D4709C"/>
    <w:rsid w:val="00D504E3"/>
    <w:rsid w:val="00D5323B"/>
    <w:rsid w:val="00D540DE"/>
    <w:rsid w:val="00D54B86"/>
    <w:rsid w:val="00D54FAB"/>
    <w:rsid w:val="00D5508B"/>
    <w:rsid w:val="00D5799F"/>
    <w:rsid w:val="00D57ABC"/>
    <w:rsid w:val="00D57FC1"/>
    <w:rsid w:val="00D60CC5"/>
    <w:rsid w:val="00D617CF"/>
    <w:rsid w:val="00D63C56"/>
    <w:rsid w:val="00D64994"/>
    <w:rsid w:val="00D659E1"/>
    <w:rsid w:val="00D65D4F"/>
    <w:rsid w:val="00D661FE"/>
    <w:rsid w:val="00D67174"/>
    <w:rsid w:val="00D710F4"/>
    <w:rsid w:val="00D73B7A"/>
    <w:rsid w:val="00D74DA7"/>
    <w:rsid w:val="00D76F59"/>
    <w:rsid w:val="00D77BEF"/>
    <w:rsid w:val="00D80877"/>
    <w:rsid w:val="00D81384"/>
    <w:rsid w:val="00D81CEA"/>
    <w:rsid w:val="00D8279D"/>
    <w:rsid w:val="00D82F81"/>
    <w:rsid w:val="00D840AB"/>
    <w:rsid w:val="00D84C2D"/>
    <w:rsid w:val="00D85CF6"/>
    <w:rsid w:val="00D862D7"/>
    <w:rsid w:val="00D865F1"/>
    <w:rsid w:val="00D86A84"/>
    <w:rsid w:val="00D87843"/>
    <w:rsid w:val="00D930DA"/>
    <w:rsid w:val="00D93533"/>
    <w:rsid w:val="00D938B8"/>
    <w:rsid w:val="00D94320"/>
    <w:rsid w:val="00D956F0"/>
    <w:rsid w:val="00D96041"/>
    <w:rsid w:val="00D96D53"/>
    <w:rsid w:val="00DA12A1"/>
    <w:rsid w:val="00DA184D"/>
    <w:rsid w:val="00DA2605"/>
    <w:rsid w:val="00DA2DD4"/>
    <w:rsid w:val="00DA3657"/>
    <w:rsid w:val="00DA549A"/>
    <w:rsid w:val="00DA6103"/>
    <w:rsid w:val="00DA62FB"/>
    <w:rsid w:val="00DA65DB"/>
    <w:rsid w:val="00DA7D8C"/>
    <w:rsid w:val="00DB0E43"/>
    <w:rsid w:val="00DB1776"/>
    <w:rsid w:val="00DB3567"/>
    <w:rsid w:val="00DB3896"/>
    <w:rsid w:val="00DB6BE8"/>
    <w:rsid w:val="00DC0F21"/>
    <w:rsid w:val="00DC23B7"/>
    <w:rsid w:val="00DC26A1"/>
    <w:rsid w:val="00DC342A"/>
    <w:rsid w:val="00DC3998"/>
    <w:rsid w:val="00DC46C5"/>
    <w:rsid w:val="00DC4718"/>
    <w:rsid w:val="00DC72BF"/>
    <w:rsid w:val="00DC7341"/>
    <w:rsid w:val="00DC735A"/>
    <w:rsid w:val="00DD4E4C"/>
    <w:rsid w:val="00DD62EC"/>
    <w:rsid w:val="00DD69BB"/>
    <w:rsid w:val="00DD7BF8"/>
    <w:rsid w:val="00DE009E"/>
    <w:rsid w:val="00DE05DD"/>
    <w:rsid w:val="00DE09D9"/>
    <w:rsid w:val="00DE2640"/>
    <w:rsid w:val="00DE2C4E"/>
    <w:rsid w:val="00DE3834"/>
    <w:rsid w:val="00DE3989"/>
    <w:rsid w:val="00DE4B68"/>
    <w:rsid w:val="00DE5EB0"/>
    <w:rsid w:val="00DE725E"/>
    <w:rsid w:val="00DF0296"/>
    <w:rsid w:val="00DF1ACC"/>
    <w:rsid w:val="00DF22A3"/>
    <w:rsid w:val="00DF28CE"/>
    <w:rsid w:val="00DF3A96"/>
    <w:rsid w:val="00DF3CF4"/>
    <w:rsid w:val="00DF3E10"/>
    <w:rsid w:val="00DF49E9"/>
    <w:rsid w:val="00DF4D8C"/>
    <w:rsid w:val="00DF5C10"/>
    <w:rsid w:val="00DF7037"/>
    <w:rsid w:val="00DF77C0"/>
    <w:rsid w:val="00E03DA0"/>
    <w:rsid w:val="00E05BEB"/>
    <w:rsid w:val="00E0697B"/>
    <w:rsid w:val="00E07017"/>
    <w:rsid w:val="00E10AE1"/>
    <w:rsid w:val="00E10E69"/>
    <w:rsid w:val="00E11217"/>
    <w:rsid w:val="00E12279"/>
    <w:rsid w:val="00E126AC"/>
    <w:rsid w:val="00E1446A"/>
    <w:rsid w:val="00E1567A"/>
    <w:rsid w:val="00E15D80"/>
    <w:rsid w:val="00E1694C"/>
    <w:rsid w:val="00E177A7"/>
    <w:rsid w:val="00E17C70"/>
    <w:rsid w:val="00E2052D"/>
    <w:rsid w:val="00E20BA9"/>
    <w:rsid w:val="00E21C56"/>
    <w:rsid w:val="00E21C71"/>
    <w:rsid w:val="00E24854"/>
    <w:rsid w:val="00E25735"/>
    <w:rsid w:val="00E26869"/>
    <w:rsid w:val="00E26E67"/>
    <w:rsid w:val="00E2700D"/>
    <w:rsid w:val="00E27771"/>
    <w:rsid w:val="00E27946"/>
    <w:rsid w:val="00E27F97"/>
    <w:rsid w:val="00E34BEC"/>
    <w:rsid w:val="00E36261"/>
    <w:rsid w:val="00E41D82"/>
    <w:rsid w:val="00E42172"/>
    <w:rsid w:val="00E458D7"/>
    <w:rsid w:val="00E46DCE"/>
    <w:rsid w:val="00E47B7E"/>
    <w:rsid w:val="00E514B0"/>
    <w:rsid w:val="00E532EE"/>
    <w:rsid w:val="00E53F45"/>
    <w:rsid w:val="00E601FA"/>
    <w:rsid w:val="00E604EF"/>
    <w:rsid w:val="00E606E4"/>
    <w:rsid w:val="00E60D4E"/>
    <w:rsid w:val="00E61900"/>
    <w:rsid w:val="00E62406"/>
    <w:rsid w:val="00E629EA"/>
    <w:rsid w:val="00E63D74"/>
    <w:rsid w:val="00E64B38"/>
    <w:rsid w:val="00E64BCE"/>
    <w:rsid w:val="00E65E72"/>
    <w:rsid w:val="00E66A55"/>
    <w:rsid w:val="00E67354"/>
    <w:rsid w:val="00E70241"/>
    <w:rsid w:val="00E70821"/>
    <w:rsid w:val="00E73D4F"/>
    <w:rsid w:val="00E751F1"/>
    <w:rsid w:val="00E75628"/>
    <w:rsid w:val="00E76ECF"/>
    <w:rsid w:val="00E8064F"/>
    <w:rsid w:val="00E8155C"/>
    <w:rsid w:val="00E84664"/>
    <w:rsid w:val="00E8523E"/>
    <w:rsid w:val="00E863A1"/>
    <w:rsid w:val="00E866DA"/>
    <w:rsid w:val="00E87CCC"/>
    <w:rsid w:val="00E902B0"/>
    <w:rsid w:val="00E94495"/>
    <w:rsid w:val="00E948BE"/>
    <w:rsid w:val="00E97217"/>
    <w:rsid w:val="00E97AAF"/>
    <w:rsid w:val="00EA329E"/>
    <w:rsid w:val="00EA34BC"/>
    <w:rsid w:val="00EA4639"/>
    <w:rsid w:val="00EB001C"/>
    <w:rsid w:val="00EB1BAB"/>
    <w:rsid w:val="00EB22AA"/>
    <w:rsid w:val="00EB23A3"/>
    <w:rsid w:val="00EB3B4E"/>
    <w:rsid w:val="00EB4122"/>
    <w:rsid w:val="00EB44D2"/>
    <w:rsid w:val="00EB65B3"/>
    <w:rsid w:val="00EB7C8F"/>
    <w:rsid w:val="00EC60F8"/>
    <w:rsid w:val="00ED0036"/>
    <w:rsid w:val="00ED0ED0"/>
    <w:rsid w:val="00ED0F16"/>
    <w:rsid w:val="00ED1286"/>
    <w:rsid w:val="00ED12FB"/>
    <w:rsid w:val="00ED2B86"/>
    <w:rsid w:val="00ED3025"/>
    <w:rsid w:val="00ED4236"/>
    <w:rsid w:val="00ED4FC1"/>
    <w:rsid w:val="00ED567E"/>
    <w:rsid w:val="00ED624C"/>
    <w:rsid w:val="00ED69AC"/>
    <w:rsid w:val="00EE0428"/>
    <w:rsid w:val="00EE1140"/>
    <w:rsid w:val="00EE1F3D"/>
    <w:rsid w:val="00EE24A9"/>
    <w:rsid w:val="00EE31A3"/>
    <w:rsid w:val="00EE3E2F"/>
    <w:rsid w:val="00EE48D2"/>
    <w:rsid w:val="00EE498A"/>
    <w:rsid w:val="00EE5CC1"/>
    <w:rsid w:val="00EE6B45"/>
    <w:rsid w:val="00EE7003"/>
    <w:rsid w:val="00EE7859"/>
    <w:rsid w:val="00EE7947"/>
    <w:rsid w:val="00EF0336"/>
    <w:rsid w:val="00EF0796"/>
    <w:rsid w:val="00EF0FC9"/>
    <w:rsid w:val="00EF3EED"/>
    <w:rsid w:val="00EF50D7"/>
    <w:rsid w:val="00EF7156"/>
    <w:rsid w:val="00EF7FC7"/>
    <w:rsid w:val="00F039E2"/>
    <w:rsid w:val="00F04B9C"/>
    <w:rsid w:val="00F04F9D"/>
    <w:rsid w:val="00F070E3"/>
    <w:rsid w:val="00F07521"/>
    <w:rsid w:val="00F10589"/>
    <w:rsid w:val="00F11C8A"/>
    <w:rsid w:val="00F12095"/>
    <w:rsid w:val="00F12BA4"/>
    <w:rsid w:val="00F12FD8"/>
    <w:rsid w:val="00F13712"/>
    <w:rsid w:val="00F138A1"/>
    <w:rsid w:val="00F158E1"/>
    <w:rsid w:val="00F15EA0"/>
    <w:rsid w:val="00F2104C"/>
    <w:rsid w:val="00F21BE8"/>
    <w:rsid w:val="00F23D05"/>
    <w:rsid w:val="00F24294"/>
    <w:rsid w:val="00F24B68"/>
    <w:rsid w:val="00F274F0"/>
    <w:rsid w:val="00F275DB"/>
    <w:rsid w:val="00F32893"/>
    <w:rsid w:val="00F32E81"/>
    <w:rsid w:val="00F331CE"/>
    <w:rsid w:val="00F3378A"/>
    <w:rsid w:val="00F33AD3"/>
    <w:rsid w:val="00F35E4E"/>
    <w:rsid w:val="00F360FC"/>
    <w:rsid w:val="00F3632F"/>
    <w:rsid w:val="00F36C3B"/>
    <w:rsid w:val="00F412DE"/>
    <w:rsid w:val="00F42D9B"/>
    <w:rsid w:val="00F4371C"/>
    <w:rsid w:val="00F447F7"/>
    <w:rsid w:val="00F46E05"/>
    <w:rsid w:val="00F50E67"/>
    <w:rsid w:val="00F51A5E"/>
    <w:rsid w:val="00F51A65"/>
    <w:rsid w:val="00F51CDD"/>
    <w:rsid w:val="00F51E52"/>
    <w:rsid w:val="00F52379"/>
    <w:rsid w:val="00F56718"/>
    <w:rsid w:val="00F56F50"/>
    <w:rsid w:val="00F57384"/>
    <w:rsid w:val="00F57B9C"/>
    <w:rsid w:val="00F6110C"/>
    <w:rsid w:val="00F620A6"/>
    <w:rsid w:val="00F63EAE"/>
    <w:rsid w:val="00F64605"/>
    <w:rsid w:val="00F64ADE"/>
    <w:rsid w:val="00F6634B"/>
    <w:rsid w:val="00F67190"/>
    <w:rsid w:val="00F7024A"/>
    <w:rsid w:val="00F708DD"/>
    <w:rsid w:val="00F72EDF"/>
    <w:rsid w:val="00F7518F"/>
    <w:rsid w:val="00F777FF"/>
    <w:rsid w:val="00F8033A"/>
    <w:rsid w:val="00F80768"/>
    <w:rsid w:val="00F819AB"/>
    <w:rsid w:val="00F82568"/>
    <w:rsid w:val="00F82FD4"/>
    <w:rsid w:val="00F833C1"/>
    <w:rsid w:val="00F84348"/>
    <w:rsid w:val="00F8445E"/>
    <w:rsid w:val="00F84B70"/>
    <w:rsid w:val="00F85F61"/>
    <w:rsid w:val="00F86565"/>
    <w:rsid w:val="00F86C78"/>
    <w:rsid w:val="00F87247"/>
    <w:rsid w:val="00F90A7F"/>
    <w:rsid w:val="00F9128C"/>
    <w:rsid w:val="00F92D6E"/>
    <w:rsid w:val="00F93F8D"/>
    <w:rsid w:val="00F9493A"/>
    <w:rsid w:val="00F94988"/>
    <w:rsid w:val="00F94B34"/>
    <w:rsid w:val="00F95609"/>
    <w:rsid w:val="00F96652"/>
    <w:rsid w:val="00F97B8E"/>
    <w:rsid w:val="00FA353F"/>
    <w:rsid w:val="00FA581F"/>
    <w:rsid w:val="00FA5C03"/>
    <w:rsid w:val="00FA5E28"/>
    <w:rsid w:val="00FA6300"/>
    <w:rsid w:val="00FA7D21"/>
    <w:rsid w:val="00FB3825"/>
    <w:rsid w:val="00FB7517"/>
    <w:rsid w:val="00FC190E"/>
    <w:rsid w:val="00FC3D6D"/>
    <w:rsid w:val="00FC49A4"/>
    <w:rsid w:val="00FC5379"/>
    <w:rsid w:val="00FC5B7E"/>
    <w:rsid w:val="00FD26FB"/>
    <w:rsid w:val="00FD4764"/>
    <w:rsid w:val="00FD47D1"/>
    <w:rsid w:val="00FD62A2"/>
    <w:rsid w:val="00FD6BEA"/>
    <w:rsid w:val="00FE0069"/>
    <w:rsid w:val="00FE0287"/>
    <w:rsid w:val="00FE2F97"/>
    <w:rsid w:val="00FE4C50"/>
    <w:rsid w:val="00FE5CA5"/>
    <w:rsid w:val="00FE5E8A"/>
    <w:rsid w:val="00FF075E"/>
    <w:rsid w:val="00FF0F9F"/>
    <w:rsid w:val="00FF10CA"/>
    <w:rsid w:val="00FF148D"/>
    <w:rsid w:val="00FF162E"/>
    <w:rsid w:val="00FF552D"/>
    <w:rsid w:val="00FF5EE9"/>
    <w:rsid w:val="00FF6A65"/>
    <w:rsid w:val="00FF7A11"/>
    <w:rsid w:val="00FF7C8F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437CCB-92FA-4A30-BB67-E99C4E84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70C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97601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601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9760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7601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97601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7601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601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601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601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2D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D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2D98"/>
    <w:rPr>
      <w:sz w:val="18"/>
      <w:szCs w:val="18"/>
    </w:rPr>
  </w:style>
  <w:style w:type="character" w:customStyle="1" w:styleId="1Char">
    <w:name w:val="标题 1 Char"/>
    <w:basedOn w:val="a0"/>
    <w:link w:val="1"/>
    <w:rsid w:val="009760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760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9760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9760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97601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7601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7601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7601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76010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97601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76010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F64ADE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514F3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4F3B"/>
    <w:rPr>
      <w:sz w:val="18"/>
      <w:szCs w:val="18"/>
    </w:rPr>
  </w:style>
  <w:style w:type="paragraph" w:customStyle="1" w:styleId="Char3">
    <w:name w:val="Char"/>
    <w:basedOn w:val="a"/>
    <w:rsid w:val="009325EC"/>
    <w:pPr>
      <w:spacing w:line="360" w:lineRule="auto"/>
    </w:pPr>
    <w:rPr>
      <w:rFonts w:ascii="Tahoma" w:eastAsia="宋体" w:hAnsi="Tahoma" w:cs="Times New Roman"/>
      <w:sz w:val="24"/>
      <w:szCs w:val="20"/>
    </w:rPr>
  </w:style>
  <w:style w:type="table" w:styleId="a8">
    <w:name w:val="Table Grid"/>
    <w:basedOn w:val="a1"/>
    <w:uiPriority w:val="59"/>
    <w:rsid w:val="009731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4">
    <w:name w:val="Char"/>
    <w:basedOn w:val="a"/>
    <w:rsid w:val="00741154"/>
    <w:pPr>
      <w:spacing w:line="360" w:lineRule="auto"/>
    </w:pPr>
    <w:rPr>
      <w:rFonts w:ascii="Tahoma" w:eastAsia="宋体" w:hAnsi="Tahoma" w:cs="Times New Roman"/>
      <w:sz w:val="24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7F01A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7F01AB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7F01AB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7F01AB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7F01AB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7F01AB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7F01AB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7F01AB"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7F01AB"/>
    <w:pPr>
      <w:ind w:left="1680"/>
      <w:jc w:val="left"/>
    </w:pPr>
    <w:rPr>
      <w:sz w:val="18"/>
      <w:szCs w:val="18"/>
    </w:rPr>
  </w:style>
  <w:style w:type="character" w:styleId="a9">
    <w:name w:val="Hyperlink"/>
    <w:basedOn w:val="a0"/>
    <w:uiPriority w:val="99"/>
    <w:unhideWhenUsed/>
    <w:rsid w:val="007F01AB"/>
    <w:rPr>
      <w:color w:val="0000FF" w:themeColor="hyperlink"/>
      <w:u w:val="single"/>
    </w:rPr>
  </w:style>
  <w:style w:type="paragraph" w:styleId="aa">
    <w:name w:val="Normal (Web)"/>
    <w:basedOn w:val="a"/>
    <w:uiPriority w:val="99"/>
    <w:unhideWhenUsed/>
    <w:rsid w:val="00BA5F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53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44B711-3501-4FE6-806C-363C6FADD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5089</TotalTime>
  <Pages>37</Pages>
  <Words>3836</Words>
  <Characters>21866</Characters>
  <Application>Microsoft Office Word</Application>
  <DocSecurity>0</DocSecurity>
  <Lines>182</Lines>
  <Paragraphs>51</Paragraphs>
  <ScaleCrop>false</ScaleCrop>
  <Company/>
  <LinksUpToDate>false</LinksUpToDate>
  <CharactersWithSpaces>25651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1975</cp:revision>
  <dcterms:created xsi:type="dcterms:W3CDTF">2014-06-30T06:38:00Z</dcterms:created>
  <dcterms:modified xsi:type="dcterms:W3CDTF">2014-09-18T12:13:00Z</dcterms:modified>
</cp:coreProperties>
</file>